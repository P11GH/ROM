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307" w:rsidRPr="00D62DDB" w:rsidRDefault="00C87307" w:rsidP="00C87307">
      <w:pPr>
        <w:rPr>
          <w:rFonts w:ascii="Times New Roman" w:hAnsi="Times New Roman" w:cs="Times New Roman"/>
          <w:color w:val="000000" w:themeColor="text1"/>
        </w:rPr>
      </w:pPr>
      <w:r w:rsidRPr="00D62DDB">
        <w:rPr>
          <w:rFonts w:ascii="Times New Roman" w:hAnsi="Times New Roman" w:cs="Times New Roman"/>
          <w:color w:val="000000" w:themeColor="text1"/>
        </w:rPr>
        <w:t>This document elaborates the detailed formulation for the reduced order models that mimic the behaviors of studied commercial buildings. In addition, the method we used to train the model and to generate the training dataset are also discussed.</w:t>
      </w:r>
    </w:p>
    <w:p w:rsidR="00C87307" w:rsidRPr="00D62DDB" w:rsidRDefault="00C87307" w:rsidP="00C87307">
      <w:pPr>
        <w:rPr>
          <w:rFonts w:ascii="Times New Roman" w:hAnsi="Times New Roman" w:cs="Times New Roman"/>
          <w:color w:val="000000" w:themeColor="text1"/>
        </w:rPr>
      </w:pPr>
    </w:p>
    <w:p w:rsidR="00C87307" w:rsidRPr="00D62DDB" w:rsidRDefault="00C87307" w:rsidP="00C87307">
      <w:pPr>
        <w:pStyle w:val="ListParagraph"/>
        <w:numPr>
          <w:ilvl w:val="0"/>
          <w:numId w:val="1"/>
        </w:numPr>
        <w:outlineLvl w:val="0"/>
        <w:rPr>
          <w:rFonts w:ascii="Times New Roman" w:hAnsi="Times New Roman" w:cs="Times New Roman"/>
          <w:b/>
          <w:color w:val="000000" w:themeColor="text1"/>
        </w:rPr>
      </w:pPr>
      <w:r w:rsidRPr="00D62DDB">
        <w:rPr>
          <w:rFonts w:ascii="Times New Roman" w:hAnsi="Times New Roman" w:cs="Times New Roman"/>
          <w:b/>
          <w:color w:val="000000" w:themeColor="text1"/>
        </w:rPr>
        <w:t>Model Formulation</w:t>
      </w:r>
    </w:p>
    <w:p w:rsidR="00C87307" w:rsidRPr="00D62DDB" w:rsidRDefault="00C87307" w:rsidP="00C87307">
      <w:pPr>
        <w:pStyle w:val="ListParagraph"/>
        <w:numPr>
          <w:ilvl w:val="1"/>
          <w:numId w:val="1"/>
        </w:numPr>
        <w:outlineLvl w:val="1"/>
        <w:rPr>
          <w:rFonts w:ascii="Times New Roman" w:hAnsi="Times New Roman" w:cs="Times New Roman"/>
          <w:color w:val="000000" w:themeColor="text1"/>
        </w:rPr>
      </w:pPr>
      <w:r w:rsidRPr="00D62DDB">
        <w:rPr>
          <w:rFonts w:ascii="Times New Roman" w:hAnsi="Times New Roman" w:cs="Times New Roman"/>
          <w:color w:val="000000" w:themeColor="text1"/>
        </w:rPr>
        <w:t>Zonal Model</w:t>
      </w:r>
    </w:p>
    <w:p w:rsidR="00C87307" w:rsidRPr="00D62DDB" w:rsidRDefault="00C87307" w:rsidP="00C87307">
      <w:pPr>
        <w:rPr>
          <w:rFonts w:ascii="Times New Roman" w:hAnsi="Times New Roman" w:cs="Times New Roman"/>
          <w:color w:val="000000" w:themeColor="text1"/>
        </w:rPr>
      </w:pPr>
      <w:r w:rsidRPr="00D62DDB">
        <w:rPr>
          <w:rFonts w:ascii="Times New Roman" w:hAnsi="Times New Roman" w:cs="Times New Roman"/>
          <w:color w:val="000000" w:themeColor="text1"/>
        </w:rPr>
        <w:t>In this study, all the rooms that are served by one air handling unit are considered as one thermal zone, governed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rsidP="003F4141">
            <w:pPr>
              <w:jc w:val="center"/>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1</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sol</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3</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int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4</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r>
                  <w:del w:id="0" w:author="Wang, Jing" w:date="2018-06-07T12:39:00Z">
                    <w:rPr>
                      <w:rFonts w:ascii="Cambria Math" w:hAnsi="Cambria Math" w:cs="Times New Roman"/>
                      <w:color w:val="000000" w:themeColor="text1"/>
                    </w:rPr>
                    <m:t>+</m:t>
                  </w:del>
                </m:r>
                <m:r>
                  <w:ins w:id="1" w:author="Wang, Jing" w:date="2018-06-07T12:39:00Z">
                    <w:rPr>
                      <w:rFonts w:ascii="Cambria Math" w:hAnsi="Cambria Math" w:cs="Times New Roman"/>
                      <w:color w:val="000000" w:themeColor="text1"/>
                    </w:rPr>
                    <m:t>+</m:t>
                  </w:ins>
                </m:r>
                <m:nary>
                  <m:naryPr>
                    <m:chr m:val="∑"/>
                    <m:limLoc m:val="subSup"/>
                    <m:ctrlPr>
                      <w:ins w:id="2" w:author="Wang, Jing" w:date="2018-06-07T12:39:00Z">
                        <w:rPr>
                          <w:rFonts w:ascii="Cambria Math" w:hAnsi="Cambria Math" w:cs="Times New Roman"/>
                          <w:i/>
                          <w:color w:val="000000" w:themeColor="text1"/>
                        </w:rPr>
                      </w:ins>
                    </m:ctrlPr>
                  </m:naryPr>
                  <m:sub>
                    <m:r>
                      <w:ins w:id="3" w:author="Wang, Jing" w:date="2018-06-07T12:39:00Z">
                        <w:rPr>
                          <w:rFonts w:ascii="Cambria Math" w:hAnsi="Cambria Math" w:cs="Times New Roman"/>
                          <w:color w:val="000000" w:themeColor="text1"/>
                        </w:rPr>
                        <m:t>j=5</m:t>
                      </w:ins>
                    </m:r>
                  </m:sub>
                  <m:sup>
                    <m:r>
                      <w:ins w:id="4" w:author="Wang, Jing" w:date="2018-06-07T12:39:00Z">
                        <w:rPr>
                          <w:rFonts w:ascii="Cambria Math" w:eastAsiaTheme="minorEastAsia" w:hAnsi="Cambria Math" w:cs="Times New Roman"/>
                          <w:color w:val="000000" w:themeColor="text1"/>
                        </w:rPr>
                        <m:t xml:space="preserve"> </m:t>
                      </w:ins>
                    </m:r>
                    <m:sSup>
                      <m:sSupPr>
                        <m:ctrlPr>
                          <w:ins w:id="5" w:author="Wang, Jing" w:date="2018-06-07T12:39:00Z">
                            <w:rPr>
                              <w:rFonts w:ascii="Cambria Math" w:eastAsiaTheme="minorEastAsia" w:hAnsi="Cambria Math" w:cs="Times New Roman"/>
                              <w:i/>
                              <w:color w:val="000000" w:themeColor="text1"/>
                            </w:rPr>
                          </w:ins>
                        </m:ctrlPr>
                      </m:sSupPr>
                      <m:e>
                        <m:r>
                          <w:ins w:id="6" w:author="Wang, Jing" w:date="2018-06-07T12:39:00Z">
                            <w:rPr>
                              <w:rFonts w:ascii="Cambria Math" w:hAnsi="Cambria Math" w:cs="Times New Roman"/>
                              <w:color w:val="000000" w:themeColor="text1"/>
                            </w:rPr>
                            <m:t>n</m:t>
                          </w:ins>
                        </m:r>
                      </m:e>
                      <m:sup>
                        <m:r>
                          <w:ins w:id="7" w:author="Wang, Jing" w:date="2018-06-07T12:39:00Z">
                            <w:rPr>
                              <w:rFonts w:ascii="Cambria Math" w:eastAsiaTheme="minorEastAsia" w:hAnsi="Cambria Math" w:cs="Times New Roman"/>
                              <w:color w:val="000000" w:themeColor="text1"/>
                            </w:rPr>
                            <m:t>i</m:t>
                          </w:ins>
                        </m:r>
                      </m:sup>
                    </m:sSup>
                    <m:r>
                      <w:ins w:id="8" w:author="Wang, Jing" w:date="2018-06-07T12:39:00Z">
                        <w:rPr>
                          <w:rFonts w:ascii="Cambria Math" w:eastAsiaTheme="minorEastAsia" w:hAnsi="Cambria Math" w:cs="Times New Roman"/>
                          <w:color w:val="000000" w:themeColor="text1"/>
                        </w:rPr>
                        <m:t>+5-1</m:t>
                      </w:ins>
                    </m:r>
                  </m:sup>
                  <m:e>
                    <m:sSubSup>
                      <m:sSubSupPr>
                        <m:ctrlPr>
                          <w:ins w:id="9" w:author="Wang, Jing" w:date="2018-06-07T12:39:00Z">
                            <w:rPr>
                              <w:rFonts w:ascii="Cambria Math" w:hAnsi="Cambria Math" w:cs="Times New Roman"/>
                              <w:i/>
                              <w:color w:val="000000" w:themeColor="text1"/>
                            </w:rPr>
                          </w:ins>
                        </m:ctrlPr>
                      </m:sSubSupPr>
                      <m:e>
                        <m:r>
                          <w:ins w:id="10" w:author="Wang, Jing" w:date="2018-06-07T12:39:00Z">
                            <w:rPr>
                              <w:rFonts w:ascii="Cambria Math" w:hAnsi="Cambria Math" w:cs="Times New Roman"/>
                              <w:color w:val="000000" w:themeColor="text1"/>
                            </w:rPr>
                            <m:t>a</m:t>
                          </w:ins>
                        </m:r>
                      </m:e>
                      <m:sub>
                        <m:r>
                          <w:ins w:id="11" w:author="Wang, Jing" w:date="2018-06-07T12:39:00Z">
                            <w:rPr>
                              <w:rFonts w:ascii="Cambria Math" w:hAnsi="Cambria Math" w:cs="Times New Roman"/>
                              <w:color w:val="000000" w:themeColor="text1"/>
                            </w:rPr>
                            <m:t>j</m:t>
                          </w:ins>
                        </m:r>
                      </m:sub>
                      <m:sup>
                        <m:r>
                          <w:ins w:id="12" w:author="Wang, Jing" w:date="2018-06-07T12:39:00Z">
                            <w:rPr>
                              <w:rFonts w:ascii="Cambria Math" w:hAnsi="Cambria Math" w:cs="Times New Roman"/>
                              <w:color w:val="000000" w:themeColor="text1"/>
                            </w:rPr>
                            <m:t>i</m:t>
                          </w:ins>
                        </m:r>
                      </m:sup>
                    </m:sSubSup>
                    <m:sSubSup>
                      <m:sSubSupPr>
                        <m:ctrlPr>
                          <w:ins w:id="13" w:author="Wang, Jing" w:date="2018-06-07T12:39:00Z">
                            <w:rPr>
                              <w:rFonts w:ascii="Cambria Math" w:hAnsi="Cambria Math" w:cs="Times New Roman"/>
                              <w:i/>
                              <w:color w:val="000000" w:themeColor="text1"/>
                            </w:rPr>
                          </w:ins>
                        </m:ctrlPr>
                      </m:sSubSupPr>
                      <m:e>
                        <m:r>
                          <w:ins w:id="14" w:author="Wang, Jing" w:date="2018-06-07T12:39:00Z">
                            <w:rPr>
                              <w:rFonts w:ascii="Cambria Math" w:hAnsi="Cambria Math" w:cs="Times New Roman"/>
                              <w:color w:val="000000" w:themeColor="text1"/>
                            </w:rPr>
                            <m:t>T</m:t>
                          </w:ins>
                        </m:r>
                      </m:e>
                      <m:sub>
                        <m:r>
                          <w:ins w:id="15" w:author="Wang, Jing" w:date="2018-06-07T12:39:00Z">
                            <w:rPr>
                              <w:rFonts w:ascii="Cambria Math" w:hAnsi="Cambria Math" w:cs="Times New Roman"/>
                              <w:color w:val="000000" w:themeColor="text1"/>
                            </w:rPr>
                            <m:t>t</m:t>
                          </w:ins>
                        </m:r>
                      </m:sub>
                      <m:sup>
                        <m:r>
                          <w:ins w:id="16" w:author="Wang, Jing" w:date="2018-06-07T12:39:00Z">
                            <w:rPr>
                              <w:rFonts w:ascii="Cambria Math" w:hAnsi="Cambria Math" w:cs="Times New Roman"/>
                              <w:color w:val="000000" w:themeColor="text1"/>
                            </w:rPr>
                            <m:t>i,wal,j</m:t>
                          </w:ins>
                        </m:r>
                      </m:sup>
                    </m:sSubSup>
                  </m:e>
                </m:nary>
                <m:r>
                  <w:ins w:id="17" w:author="Wang, Jing" w:date="2018-06-07T12:39:00Z">
                    <w:rPr>
                      <w:rFonts w:ascii="Cambria Math" w:hAnsi="Cambria Math" w:cs="Times New Roman"/>
                      <w:color w:val="000000" w:themeColor="text1"/>
                    </w:rPr>
                    <m:t>+</m:t>
                  </w:ins>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s=5</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i</m:t>
                        </m:r>
                      </m:sup>
                    </m:sSup>
                    <m:r>
                      <w:rPr>
                        <w:rFonts w:ascii="Cambria Math" w:hAnsi="Cambria Math" w:cs="Times New Roman"/>
                        <w:color w:val="000000" w:themeColor="text1"/>
                      </w:rPr>
                      <m:t>+5-1</m:t>
                    </m:r>
                  </m:sup>
                  <m:e>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ins w:id="18" w:author="Wang, Jing" w:date="2018-06-07T12:39:00Z">
                                <w:rPr>
                                  <w:rFonts w:ascii="Cambria Math" w:hAnsi="Cambria Math" w:cs="Times New Roman"/>
                                  <w:i/>
                                  <w:color w:val="000000" w:themeColor="text1"/>
                                </w:rPr>
                              </w:ins>
                            </m:ctrlPr>
                          </m:sSupPr>
                          <m:e>
                            <m:r>
                              <w:ins w:id="19" w:author="Wang, Jing" w:date="2018-06-07T12:44:00Z">
                                <w:rPr>
                                  <w:rFonts w:ascii="Cambria Math" w:hAnsi="Cambria Math" w:cs="Times New Roman"/>
                                  <w:color w:val="000000" w:themeColor="text1"/>
                                </w:rPr>
                                <m:t>n</m:t>
                              </w:ins>
                            </m:r>
                          </m:e>
                          <m:sup>
                            <m:r>
                              <w:ins w:id="20" w:author="Wang, Jing" w:date="2018-06-07T12:39:00Z">
                                <w:rPr>
                                  <w:rFonts w:ascii="Cambria Math" w:hAnsi="Cambria Math" w:cs="Times New Roman"/>
                                  <w:color w:val="000000" w:themeColor="text1"/>
                                </w:rPr>
                                <m:t>i</m:t>
                              </w:ins>
                            </m:r>
                          </m:sup>
                        </m:sSup>
                        <m:r>
                          <w:ins w:id="21" w:author="Wang, Jing" w:date="2018-06-07T12:39:00Z">
                            <w:rPr>
                              <w:rFonts w:ascii="Cambria Math" w:hAnsi="Cambria Math" w:cs="Times New Roman"/>
                              <w:color w:val="000000" w:themeColor="text1"/>
                            </w:rPr>
                            <m:t>+</m:t>
                          </w:ins>
                        </m:r>
                        <m:r>
                          <w:rPr>
                            <w:rFonts w:ascii="Cambria Math" w:hAnsi="Cambria Math" w:cs="Times New Roman"/>
                            <w:color w:val="000000" w:themeColor="text1"/>
                          </w:rPr>
                          <m:t>s</m:t>
                        </m:r>
                      </m:sub>
                      <m:sup>
                        <m:r>
                          <w:rPr>
                            <w:rFonts w:ascii="Cambria Math" w:hAnsi="Cambria Math" w:cs="Times New Roman"/>
                            <w:color w:val="000000" w:themeColor="text1"/>
                          </w:rPr>
                          <m:t>i</m:t>
                        </m:r>
                      </m:sup>
                    </m:sSubSup>
                  </m:e>
                </m:nary>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r>
                      <w:ins w:id="22" w:author="Wang, Jing" w:date="2018-06-08T13:45:00Z">
                        <w:rPr>
                          <w:rFonts w:ascii="Cambria Math" w:hAnsi="Cambria Math" w:cs="Times New Roman"/>
                          <w:color w:val="000000" w:themeColor="text1"/>
                        </w:rPr>
                        <m:t>hsp</m:t>
                      </w:ins>
                    </m:r>
                    <m:r>
                      <w:del w:id="23" w:author="Wang, Jing" w:date="2018-06-07T17:14:00Z">
                        <w:rPr>
                          <w:rFonts w:ascii="Cambria Math" w:hAnsi="Cambria Math" w:cs="Times New Roman"/>
                          <w:color w:val="000000" w:themeColor="text1"/>
                        </w:rPr>
                        <m:t>hsp</m:t>
                      </w:del>
                    </m:r>
                    <m:r>
                      <w:rPr>
                        <w:rFonts w:ascii="Cambria Math" w:hAnsi="Cambria Math" w:cs="Times New Roman"/>
                        <w:color w:val="000000" w:themeColor="text1"/>
                      </w:rPr>
                      <m:t>,s</m:t>
                    </m:r>
                  </m:sup>
                </m:sSubSup>
                <m:r>
                  <w:rPr>
                    <w:rFonts w:ascii="Cambria Math" w:hAnsi="Cambria Math" w:cs="Times New Roman"/>
                    <w:color w:val="000000" w:themeColor="text1"/>
                  </w:rPr>
                  <m:t>+</m:t>
                </m:r>
                <m:sSubSup>
                  <m:sSubSupPr>
                    <m:ctrlPr>
                      <w:ins w:id="24" w:author="Wang, Jing" w:date="2018-06-08T13:46:00Z">
                        <w:rPr>
                          <w:rFonts w:ascii="Cambria Math" w:hAnsi="Cambria Math" w:cs="Times New Roman"/>
                          <w:i/>
                          <w:color w:val="000000" w:themeColor="text1"/>
                        </w:rPr>
                      </w:ins>
                    </m:ctrlPr>
                  </m:sSubSupPr>
                  <m:e>
                    <m:sSubSup>
                      <m:sSubSupPr>
                        <m:ctrlPr>
                          <w:ins w:id="25" w:author="Wang, Jing" w:date="2018-06-08T13:46:00Z">
                            <w:rPr>
                              <w:rFonts w:ascii="Cambria Math" w:hAnsi="Cambria Math" w:cs="Times New Roman"/>
                              <w:i/>
                              <w:color w:val="000000" w:themeColor="text1"/>
                            </w:rPr>
                          </w:ins>
                        </m:ctrlPr>
                      </m:sSubSupPr>
                      <m:e>
                        <m:r>
                          <w:ins w:id="26" w:author="Wang, Jing" w:date="2018-06-08T13:46:00Z">
                            <w:rPr>
                              <w:rFonts w:ascii="Cambria Math" w:hAnsi="Cambria Math" w:cs="Times New Roman"/>
                              <w:color w:val="000000" w:themeColor="text1"/>
                            </w:rPr>
                            <m:t>a</m:t>
                          </w:ins>
                        </m:r>
                      </m:e>
                      <m:sub>
                        <m:sSup>
                          <m:sSupPr>
                            <m:ctrlPr>
                              <w:ins w:id="27" w:author="Wang, Jing" w:date="2018-06-08T13:46:00Z">
                                <w:rPr>
                                  <w:rFonts w:ascii="Cambria Math" w:hAnsi="Cambria Math" w:cs="Times New Roman"/>
                                  <w:i/>
                                  <w:color w:val="000000" w:themeColor="text1"/>
                                </w:rPr>
                              </w:ins>
                            </m:ctrlPr>
                          </m:sSupPr>
                          <m:e>
                            <m:r>
                              <w:ins w:id="28" w:author="Wang, Jing" w:date="2018-06-08T13:46:00Z">
                                <w:rPr>
                                  <w:rFonts w:ascii="Cambria Math" w:hAnsi="Cambria Math" w:cs="Times New Roman"/>
                                  <w:color w:val="000000" w:themeColor="text1"/>
                                </w:rPr>
                                <m:t>2</m:t>
                              </w:ins>
                            </m:r>
                            <m:r>
                              <w:ins w:id="29" w:author="Wang, Jing" w:date="2018-06-08T13:46:00Z">
                                <w:rPr>
                                  <w:rFonts w:ascii="Cambria Math" w:hAnsi="Cambria Math" w:cs="Times New Roman"/>
                                  <w:color w:val="000000" w:themeColor="text1"/>
                                </w:rPr>
                                <m:t>n</m:t>
                              </w:ins>
                            </m:r>
                          </m:e>
                          <m:sup>
                            <m:r>
                              <w:ins w:id="30" w:author="Wang, Jing" w:date="2018-06-08T13:46:00Z">
                                <w:rPr>
                                  <w:rFonts w:ascii="Cambria Math" w:hAnsi="Cambria Math" w:cs="Times New Roman"/>
                                  <w:color w:val="000000" w:themeColor="text1"/>
                                </w:rPr>
                                <m:t>i</m:t>
                              </w:ins>
                            </m:r>
                          </m:sup>
                        </m:sSup>
                        <m:r>
                          <w:ins w:id="31" w:author="Wang, Jing" w:date="2018-06-08T13:46:00Z">
                            <w:rPr>
                              <w:rFonts w:ascii="Cambria Math" w:hAnsi="Cambria Math" w:cs="Times New Roman"/>
                              <w:color w:val="000000" w:themeColor="text1"/>
                            </w:rPr>
                            <m:t>+s</m:t>
                          </w:ins>
                        </m:r>
                      </m:sub>
                      <m:sup>
                        <m:r>
                          <w:ins w:id="32" w:author="Wang, Jing" w:date="2018-06-08T13:46:00Z">
                            <w:rPr>
                              <w:rFonts w:ascii="Cambria Math" w:hAnsi="Cambria Math" w:cs="Times New Roman"/>
                              <w:color w:val="000000" w:themeColor="text1"/>
                            </w:rPr>
                            <m:t>i</m:t>
                          </w:ins>
                        </m:r>
                      </m:sup>
                    </m:sSubSup>
                    <m:r>
                      <w:ins w:id="33" w:author="Wang, Jing" w:date="2018-06-08T13:46:00Z">
                        <w:rPr>
                          <w:rFonts w:ascii="Cambria Math" w:hAnsi="Cambria Math" w:cs="Times New Roman"/>
                          <w:color w:val="000000" w:themeColor="text1"/>
                        </w:rPr>
                        <m:t>T</m:t>
                      </w:ins>
                    </m:r>
                  </m:e>
                  <m:sub>
                    <m:r>
                      <w:ins w:id="34" w:author="Wang, Jing" w:date="2018-06-08T13:46:00Z">
                        <w:rPr>
                          <w:rFonts w:ascii="Cambria Math" w:hAnsi="Cambria Math" w:cs="Times New Roman"/>
                          <w:color w:val="000000" w:themeColor="text1"/>
                        </w:rPr>
                        <m:t>t</m:t>
                      </w:ins>
                    </m:r>
                  </m:sub>
                  <m:sup>
                    <m:r>
                      <w:ins w:id="35" w:author="Wang, Jing" w:date="2018-06-08T13:46:00Z">
                        <w:rPr>
                          <w:rFonts w:ascii="Cambria Math" w:hAnsi="Cambria Math" w:cs="Times New Roman"/>
                          <w:color w:val="000000" w:themeColor="text1"/>
                        </w:rPr>
                        <m:t>i,</m:t>
                      </w:ins>
                    </m:r>
                    <m:r>
                      <w:ins w:id="36" w:author="Wang, Jing" w:date="2018-06-08T13:46:00Z">
                        <w:rPr>
                          <w:rFonts w:ascii="Cambria Math" w:hAnsi="Cambria Math" w:cs="Times New Roman"/>
                          <w:color w:val="000000" w:themeColor="text1"/>
                        </w:rPr>
                        <m:t>c</m:t>
                      </w:ins>
                    </m:r>
                    <m:r>
                      <w:ins w:id="37" w:author="Wang, Jing" w:date="2018-06-08T13:46:00Z">
                        <w:rPr>
                          <w:rFonts w:ascii="Cambria Math" w:hAnsi="Cambria Math" w:cs="Times New Roman"/>
                          <w:color w:val="000000" w:themeColor="text1"/>
                        </w:rPr>
                        <m:t>sp,s</m:t>
                      </w:ins>
                    </m:r>
                  </m:sup>
                </m:sSubSup>
                <m:r>
                  <w:ins w:id="38" w:author="Wang, Jing" w:date="2018-06-08T13:46:00Z">
                    <w:rPr>
                      <w:rFonts w:ascii="Cambria Math" w:hAnsi="Cambria Math" w:cs="Times New Roman"/>
                      <w:color w:val="000000" w:themeColor="text1"/>
                    </w:rPr>
                    <m:t>+</m:t>
                  </w:ins>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rPr>
                            <w:rFonts w:ascii="Cambria Math" w:hAnsi="Cambria Math" w:cs="Times New Roman"/>
                            <w:i/>
                            <w:color w:val="000000" w:themeColor="text1"/>
                          </w:rPr>
                        </m:ctrlPr>
                      </m:sSupPr>
                      <m:e>
                        <m:r>
                          <w:ins w:id="39" w:author="Wang, Jing" w:date="2018-06-07T12:39:00Z">
                            <w:rPr>
                              <w:rFonts w:ascii="Cambria Math" w:hAnsi="Cambria Math" w:cs="Times New Roman"/>
                              <w:color w:val="000000" w:themeColor="text1"/>
                            </w:rPr>
                            <m:t>3</m:t>
                          </w:ins>
                        </m:r>
                        <m:r>
                          <w:del w:id="40" w:author="Wang, Jing" w:date="2018-06-07T12:44:00Z">
                            <w:rPr>
                              <w:rFonts w:ascii="Cambria Math" w:hAnsi="Cambria Math" w:cs="Times New Roman"/>
                              <w:color w:val="000000" w:themeColor="text1"/>
                            </w:rPr>
                            <m:t>m</m:t>
                          </w:del>
                        </m:r>
                        <m:r>
                          <w:ins w:id="41" w:author="Wang, Jing" w:date="2018-06-07T12:44:00Z">
                            <w:rPr>
                              <w:rFonts w:ascii="Cambria Math" w:hAnsi="Cambria Math" w:cs="Times New Roman"/>
                              <w:color w:val="000000" w:themeColor="text1"/>
                            </w:rPr>
                            <m:t>n</m:t>
                          </w:ins>
                        </m:r>
                      </m:e>
                      <m:sup>
                        <m:r>
                          <w:rPr>
                            <w:rFonts w:ascii="Cambria Math" w:hAnsi="Cambria Math" w:cs="Times New Roman"/>
                            <w:color w:val="000000" w:themeColor="text1"/>
                          </w:rPr>
                          <m:t>i</m:t>
                        </m:r>
                      </m:sup>
                    </m:sSup>
                    <m:r>
                      <w:rPr>
                        <w:rFonts w:ascii="Cambria Math" w:hAnsi="Cambria Math" w:cs="Times New Roman"/>
                        <w:color w:val="000000" w:themeColor="text1"/>
                      </w:rPr>
                      <m:t>+s</m:t>
                    </m:r>
                  </m:sub>
                  <m:sup>
                    <m:r>
                      <w:rPr>
                        <w:rFonts w:ascii="Cambria Math" w:hAnsi="Cambria Math" w:cs="Times New Roman"/>
                        <w:color w:val="000000" w:themeColor="text1"/>
                      </w:rPr>
                      <m:t>i</m:t>
                    </m:r>
                  </m:sup>
                </m:sSubSup>
                <m:sSubSup>
                  <m:sSubSupPr>
                    <m:ctrlPr>
                      <w:ins w:id="42" w:author="Wang, Jing" w:date="2018-06-07T17:15:00Z">
                        <w:rPr>
                          <w:rFonts w:ascii="Cambria Math" w:hAnsi="Cambria Math" w:cs="Times New Roman"/>
                          <w:i/>
                          <w:color w:val="000000" w:themeColor="text1"/>
                        </w:rPr>
                      </w:ins>
                    </m:ctrlPr>
                  </m:sSubSupPr>
                  <m:e>
                    <m:acc>
                      <m:accPr>
                        <m:chr m:val="̇"/>
                        <m:ctrlPr>
                          <w:ins w:id="43" w:author="Wang, Jing" w:date="2018-06-07T17:15:00Z">
                            <w:rPr>
                              <w:rFonts w:ascii="Cambria Math" w:hAnsi="Cambria Math" w:cs="Times New Roman"/>
                              <w:i/>
                              <w:color w:val="000000" w:themeColor="text1"/>
                            </w:rPr>
                          </w:ins>
                        </m:ctrlPr>
                      </m:accPr>
                      <m:e>
                        <m:r>
                          <w:ins w:id="44" w:author="Wang, Jing" w:date="2018-06-07T17:15:00Z">
                            <w:rPr>
                              <w:rFonts w:ascii="Cambria Math" w:hAnsi="Cambria Math" w:cs="Times New Roman"/>
                              <w:color w:val="000000" w:themeColor="text1"/>
                            </w:rPr>
                            <m:t>m</m:t>
                          </w:ins>
                        </m:r>
                      </m:e>
                    </m:acc>
                  </m:e>
                  <m:sub>
                    <m:r>
                      <w:ins w:id="45" w:author="Wang, Jing" w:date="2018-06-07T17:15:00Z">
                        <w:rPr>
                          <w:rFonts w:ascii="Cambria Math" w:hAnsi="Cambria Math" w:cs="Times New Roman"/>
                          <w:color w:val="000000" w:themeColor="text1"/>
                        </w:rPr>
                        <m:t>t</m:t>
                      </w:ins>
                    </m:r>
                  </m:sub>
                  <m:sup>
                    <m:r>
                      <w:ins w:id="46" w:author="Wang, Jing" w:date="2018-06-07T17:15:00Z">
                        <w:rPr>
                          <w:rFonts w:ascii="Cambria Math" w:hAnsi="Cambria Math" w:cs="Times New Roman"/>
                          <w:color w:val="000000" w:themeColor="text1"/>
                        </w:rPr>
                        <m:t>i,air,s</m:t>
                      </w:ins>
                    </m:r>
                  </m:sup>
                </m:sSubSup>
                <m:sSubSup>
                  <m:sSubSupPr>
                    <m:ctrlPr>
                      <w:del w:id="47" w:author="Wang, Jing" w:date="2018-06-07T17:15:00Z">
                        <w:rPr>
                          <w:rFonts w:ascii="Cambria Math" w:hAnsi="Cambria Math" w:cs="Times New Roman"/>
                          <w:i/>
                          <w:color w:val="000000" w:themeColor="text1"/>
                        </w:rPr>
                      </w:del>
                    </m:ctrlPr>
                  </m:sSubSupPr>
                  <m:e>
                    <m:r>
                      <w:del w:id="48" w:author="Wang, Jing" w:date="2018-06-07T17:15:00Z">
                        <w:rPr>
                          <w:rFonts w:ascii="Cambria Math" w:hAnsi="Cambria Math" w:cs="Times New Roman"/>
                          <w:color w:val="000000" w:themeColor="text1"/>
                        </w:rPr>
                        <m:t>T</m:t>
                      </w:del>
                    </m:r>
                  </m:e>
                  <m:sub>
                    <m:r>
                      <w:del w:id="49" w:author="Wang, Jing" w:date="2018-06-07T17:15:00Z">
                        <w:rPr>
                          <w:rFonts w:ascii="Cambria Math" w:hAnsi="Cambria Math" w:cs="Times New Roman"/>
                          <w:color w:val="000000" w:themeColor="text1"/>
                        </w:rPr>
                        <m:t>t</m:t>
                      </w:del>
                    </m:r>
                  </m:sub>
                  <m:sup>
                    <m:r>
                      <w:del w:id="50" w:author="Wang, Jing" w:date="2018-06-07T17:15:00Z">
                        <w:rPr>
                          <w:rFonts w:ascii="Cambria Math" w:hAnsi="Cambria Math" w:cs="Times New Roman"/>
                          <w:color w:val="000000" w:themeColor="text1"/>
                        </w:rPr>
                        <m:t>i,csp,s</m:t>
                      </w:del>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rPr>
                            <w:rFonts w:ascii="Cambria Math" w:hAnsi="Cambria Math" w:cs="Times New Roman"/>
                            <w:i/>
                            <w:color w:val="000000" w:themeColor="text1"/>
                          </w:rPr>
                        </m:ctrlPr>
                      </m:sSupPr>
                      <m:e>
                        <m:r>
                          <w:ins w:id="51" w:author="Wang, Jing" w:date="2018-06-07T12:40:00Z">
                            <w:rPr>
                              <w:rFonts w:ascii="Cambria Math" w:hAnsi="Cambria Math" w:cs="Times New Roman"/>
                              <w:color w:val="000000" w:themeColor="text1"/>
                            </w:rPr>
                            <m:t>4</m:t>
                          </w:ins>
                        </m:r>
                        <m:r>
                          <w:del w:id="52" w:author="Wang, Jing" w:date="2018-06-07T12:40:00Z">
                            <w:rPr>
                              <w:rFonts w:ascii="Cambria Math" w:hAnsi="Cambria Math" w:cs="Times New Roman"/>
                              <w:color w:val="000000" w:themeColor="text1"/>
                            </w:rPr>
                            <m:t>2</m:t>
                          </w:del>
                        </m:r>
                        <m:r>
                          <w:del w:id="53" w:author="Wang, Jing" w:date="2018-06-07T12:44:00Z">
                            <w:rPr>
                              <w:rFonts w:ascii="Cambria Math" w:hAnsi="Cambria Math" w:cs="Times New Roman"/>
                              <w:color w:val="000000" w:themeColor="text1"/>
                            </w:rPr>
                            <m:t>m</m:t>
                          </w:del>
                        </m:r>
                        <m:r>
                          <w:ins w:id="54" w:author="Wang, Jing" w:date="2018-06-07T12:44:00Z">
                            <w:rPr>
                              <w:rFonts w:ascii="Cambria Math" w:hAnsi="Cambria Math" w:cs="Times New Roman"/>
                              <w:color w:val="000000" w:themeColor="text1"/>
                            </w:rPr>
                            <m:t>n</m:t>
                          </w:ins>
                        </m:r>
                      </m:e>
                      <m:sup>
                        <m:r>
                          <w:rPr>
                            <w:rFonts w:ascii="Cambria Math" w:hAnsi="Cambria Math" w:cs="Times New Roman"/>
                            <w:color w:val="000000" w:themeColor="text1"/>
                          </w:rPr>
                          <m:t>i</m:t>
                        </m:r>
                      </m:sup>
                    </m:sSup>
                    <m:r>
                      <w:rPr>
                        <w:rFonts w:ascii="Cambria Math" w:hAnsi="Cambria Math" w:cs="Times New Roman"/>
                        <w:color w:val="000000" w:themeColor="text1"/>
                      </w:rPr>
                      <m:t>+s</m:t>
                    </m:r>
                  </m:sub>
                  <m:sup>
                    <m:r>
                      <w:rPr>
                        <w:rFonts w:ascii="Cambria Math" w:hAnsi="Cambria Math" w:cs="Times New Roman"/>
                        <w:color w:val="000000" w:themeColor="text1"/>
                      </w:rPr>
                      <m:t>i</m:t>
                    </m:r>
                  </m:sup>
                </m:sSubSup>
                <m:sSubSup>
                  <m:sSubSupPr>
                    <m:ctrlPr>
                      <w:ins w:id="55" w:author="Wang, Jing" w:date="2018-06-07T17:15:00Z">
                        <w:rPr>
                          <w:rFonts w:ascii="Cambria Math" w:hAnsi="Cambria Math" w:cs="Times New Roman"/>
                          <w:i/>
                          <w:color w:val="000000" w:themeColor="text1"/>
                        </w:rPr>
                      </w:ins>
                    </m:ctrlPr>
                  </m:sSubSupPr>
                  <m:e>
                    <m:acc>
                      <m:accPr>
                        <m:chr m:val="̇"/>
                        <m:ctrlPr>
                          <w:ins w:id="56" w:author="Wang, Jing" w:date="2018-06-07T17:15:00Z">
                            <w:rPr>
                              <w:rFonts w:ascii="Cambria Math" w:hAnsi="Cambria Math" w:cs="Times New Roman"/>
                              <w:i/>
                              <w:color w:val="000000" w:themeColor="text1"/>
                            </w:rPr>
                          </w:ins>
                        </m:ctrlPr>
                      </m:accPr>
                      <m:e>
                        <m:r>
                          <w:ins w:id="57" w:author="Wang, Jing" w:date="2018-06-07T17:15:00Z">
                            <w:rPr>
                              <w:rFonts w:ascii="Cambria Math" w:hAnsi="Cambria Math" w:cs="Times New Roman"/>
                              <w:color w:val="000000" w:themeColor="text1"/>
                            </w:rPr>
                            <m:t>m</m:t>
                          </w:ins>
                        </m:r>
                      </m:e>
                    </m:acc>
                  </m:e>
                  <m:sub>
                    <m:r>
                      <w:ins w:id="58" w:author="Wang, Jing" w:date="2018-06-07T17:15:00Z">
                        <w:rPr>
                          <w:rFonts w:ascii="Cambria Math" w:hAnsi="Cambria Math" w:cs="Times New Roman"/>
                          <w:color w:val="000000" w:themeColor="text1"/>
                        </w:rPr>
                        <m:t>t</m:t>
                      </w:ins>
                    </m:r>
                  </m:sub>
                  <m:sup>
                    <m:r>
                      <w:ins w:id="59" w:author="Wang, Jing" w:date="2018-06-07T17:15:00Z">
                        <w:rPr>
                          <w:rFonts w:ascii="Cambria Math" w:hAnsi="Cambria Math" w:cs="Times New Roman"/>
                          <w:color w:val="000000" w:themeColor="text1"/>
                        </w:rPr>
                        <m:t>i,wat,s</m:t>
                      </w:ins>
                    </m:r>
                  </m:sup>
                </m:sSubSup>
                <m:sSubSup>
                  <m:sSubSupPr>
                    <m:ctrlPr>
                      <w:del w:id="60" w:author="Wang, Jing" w:date="2018-06-07T17:15:00Z">
                        <w:rPr>
                          <w:rFonts w:ascii="Cambria Math" w:hAnsi="Cambria Math" w:cs="Times New Roman"/>
                          <w:i/>
                          <w:color w:val="000000" w:themeColor="text1"/>
                        </w:rPr>
                      </w:del>
                    </m:ctrlPr>
                  </m:sSubSupPr>
                  <m:e>
                    <m:acc>
                      <m:accPr>
                        <m:chr m:val="̇"/>
                        <m:ctrlPr>
                          <w:del w:id="61" w:author="Wang, Jing" w:date="2018-06-07T17:15:00Z">
                            <w:rPr>
                              <w:rFonts w:ascii="Cambria Math" w:hAnsi="Cambria Math" w:cs="Times New Roman"/>
                              <w:i/>
                              <w:color w:val="000000" w:themeColor="text1"/>
                            </w:rPr>
                          </w:del>
                        </m:ctrlPr>
                      </m:accPr>
                      <m:e>
                        <m:r>
                          <w:del w:id="62" w:author="Wang, Jing" w:date="2018-06-07T17:15:00Z">
                            <w:rPr>
                              <w:rFonts w:ascii="Cambria Math" w:hAnsi="Cambria Math" w:cs="Times New Roman"/>
                              <w:color w:val="000000" w:themeColor="text1"/>
                            </w:rPr>
                            <m:t>m</m:t>
                          </w:del>
                        </m:r>
                      </m:e>
                    </m:acc>
                  </m:e>
                  <m:sub>
                    <m:r>
                      <w:del w:id="63" w:author="Wang, Jing" w:date="2018-06-07T17:15:00Z">
                        <w:rPr>
                          <w:rFonts w:ascii="Cambria Math" w:hAnsi="Cambria Math" w:cs="Times New Roman"/>
                          <w:color w:val="000000" w:themeColor="text1"/>
                        </w:rPr>
                        <m:t>t</m:t>
                      </w:del>
                    </m:r>
                  </m:sub>
                  <m:sup>
                    <m:r>
                      <w:del w:id="64" w:author="Wang, Jing" w:date="2018-06-07T17:15:00Z">
                        <w:rPr>
                          <w:rFonts w:ascii="Cambria Math" w:hAnsi="Cambria Math" w:cs="Times New Roman"/>
                          <w:color w:val="000000" w:themeColor="text1"/>
                        </w:rPr>
                        <m:t>i,air,s</m:t>
                      </w:del>
                    </m:r>
                  </m:sup>
                </m:sSubSup>
                <m:r>
                  <w:del w:id="65" w:author="Wang, Jing" w:date="2018-06-07T17:15:00Z">
                    <w:rPr>
                      <w:rFonts w:ascii="Cambria Math" w:hAnsi="Cambria Math" w:cs="Times New Roman"/>
                      <w:color w:val="000000" w:themeColor="text1"/>
                    </w:rPr>
                    <m:t>+</m:t>
                  </w:del>
                </m:r>
                <m:sSubSup>
                  <m:sSubSupPr>
                    <m:ctrlPr>
                      <w:del w:id="66" w:author="Wang, Jing" w:date="2018-06-07T17:15:00Z">
                        <w:rPr>
                          <w:rFonts w:ascii="Cambria Math" w:hAnsi="Cambria Math" w:cs="Times New Roman"/>
                          <w:i/>
                          <w:color w:val="000000" w:themeColor="text1"/>
                        </w:rPr>
                      </w:del>
                    </m:ctrlPr>
                  </m:sSubSupPr>
                  <m:e>
                    <m:r>
                      <w:del w:id="67" w:author="Wang, Jing" w:date="2018-06-07T17:15:00Z">
                        <w:rPr>
                          <w:rFonts w:ascii="Cambria Math" w:hAnsi="Cambria Math" w:cs="Times New Roman"/>
                          <w:color w:val="000000" w:themeColor="text1"/>
                        </w:rPr>
                        <m:t>a</m:t>
                      </w:del>
                    </m:r>
                  </m:e>
                  <m:sub>
                    <m:r>
                      <w:del w:id="68" w:author="Wang, Jing" w:date="2018-06-07T12:40:00Z">
                        <w:rPr>
                          <w:rFonts w:ascii="Cambria Math" w:hAnsi="Cambria Math" w:cs="Times New Roman"/>
                          <w:color w:val="000000" w:themeColor="text1"/>
                        </w:rPr>
                        <m:t>3</m:t>
                      </w:del>
                    </m:r>
                    <m:sSup>
                      <m:sSupPr>
                        <m:ctrlPr>
                          <w:del w:id="69" w:author="Wang, Jing" w:date="2018-06-07T17:15:00Z">
                            <w:rPr>
                              <w:rFonts w:ascii="Cambria Math" w:hAnsi="Cambria Math" w:cs="Times New Roman"/>
                              <w:i/>
                              <w:color w:val="000000" w:themeColor="text1"/>
                            </w:rPr>
                          </w:del>
                        </m:ctrlPr>
                      </m:sSupPr>
                      <m:e>
                        <m:r>
                          <w:del w:id="70" w:author="Wang, Jing" w:date="2018-06-07T12:44:00Z">
                            <w:rPr>
                              <w:rFonts w:ascii="Cambria Math" w:hAnsi="Cambria Math" w:cs="Times New Roman"/>
                              <w:color w:val="000000" w:themeColor="text1"/>
                            </w:rPr>
                            <m:t>m</m:t>
                          </w:del>
                        </m:r>
                      </m:e>
                      <m:sup>
                        <m:r>
                          <w:del w:id="71" w:author="Wang, Jing" w:date="2018-06-07T17:15:00Z">
                            <w:rPr>
                              <w:rFonts w:ascii="Cambria Math" w:hAnsi="Cambria Math" w:cs="Times New Roman"/>
                              <w:color w:val="000000" w:themeColor="text1"/>
                            </w:rPr>
                            <m:t>i</m:t>
                          </w:del>
                        </m:r>
                      </m:sup>
                    </m:sSup>
                    <m:r>
                      <w:del w:id="72" w:author="Wang, Jing" w:date="2018-06-07T17:15:00Z">
                        <w:rPr>
                          <w:rFonts w:ascii="Cambria Math" w:hAnsi="Cambria Math" w:cs="Times New Roman"/>
                          <w:color w:val="000000" w:themeColor="text1"/>
                        </w:rPr>
                        <m:t>+s</m:t>
                      </w:del>
                    </m:r>
                  </m:sub>
                  <m:sup>
                    <m:r>
                      <w:del w:id="73" w:author="Wang, Jing" w:date="2018-06-07T17:15:00Z">
                        <w:rPr>
                          <w:rFonts w:ascii="Cambria Math" w:hAnsi="Cambria Math" w:cs="Times New Roman"/>
                          <w:color w:val="000000" w:themeColor="text1"/>
                        </w:rPr>
                        <m:t>i</m:t>
                      </w:del>
                    </m:r>
                  </m:sup>
                </m:sSubSup>
                <m:sSubSup>
                  <m:sSubSupPr>
                    <m:ctrlPr>
                      <w:del w:id="74" w:author="Wang, Jing" w:date="2018-06-07T17:15:00Z">
                        <w:rPr>
                          <w:rFonts w:ascii="Cambria Math" w:hAnsi="Cambria Math" w:cs="Times New Roman"/>
                          <w:i/>
                          <w:color w:val="000000" w:themeColor="text1"/>
                        </w:rPr>
                      </w:del>
                    </m:ctrlPr>
                  </m:sSubSupPr>
                  <m:e>
                    <m:r>
                      <w:del w:id="75" w:author="Wang, Jing" w:date="2018-06-07T16:27:00Z">
                        <w:rPr>
                          <w:rFonts w:ascii="Cambria Math" w:hAnsi="Cambria Math" w:cs="Times New Roman"/>
                          <w:color w:val="000000" w:themeColor="text1"/>
                        </w:rPr>
                        <m:t>v</m:t>
                      </w:del>
                    </m:r>
                  </m:e>
                  <m:sub>
                    <m:r>
                      <w:del w:id="76" w:author="Wang, Jing" w:date="2018-06-07T17:15:00Z">
                        <w:rPr>
                          <w:rFonts w:ascii="Cambria Math" w:hAnsi="Cambria Math" w:cs="Times New Roman"/>
                          <w:color w:val="000000" w:themeColor="text1"/>
                        </w:rPr>
                        <m:t>t</m:t>
                      </w:del>
                    </m:r>
                  </m:sub>
                  <m:sup>
                    <m:r>
                      <w:del w:id="77" w:author="Wang, Jing" w:date="2018-06-07T17:15:00Z">
                        <w:rPr>
                          <w:rFonts w:ascii="Cambria Math" w:hAnsi="Cambria Math" w:cs="Times New Roman"/>
                          <w:color w:val="000000" w:themeColor="text1"/>
                        </w:rPr>
                        <m:t>i,wat,s</m:t>
                      </w:del>
                    </m:r>
                  </m:sup>
                </m:sSubSup>
                <m:r>
                  <w:rPr>
                    <w:rFonts w:ascii="Cambria Math" w:hAnsi="Cambria Math" w:cs="Times New Roman"/>
                    <w:color w:val="000000" w:themeColor="text1"/>
                  </w:rPr>
                  <m:t>)</m:t>
                </m:r>
                <m:r>
                  <w:del w:id="78" w:author="Wang, Jing" w:date="2018-06-07T12:39:00Z">
                    <w:rPr>
                      <w:rFonts w:ascii="Cambria Math" w:hAnsi="Cambria Math" w:cs="Times New Roman"/>
                      <w:color w:val="000000" w:themeColor="text1"/>
                    </w:rPr>
                    <m:t>+</m:t>
                  </w:del>
                </m:r>
                <m:nary>
                  <m:naryPr>
                    <m:chr m:val="∑"/>
                    <m:limLoc m:val="subSup"/>
                    <m:ctrlPr>
                      <w:del w:id="79" w:author="Wang, Jing" w:date="2018-06-07T12:39:00Z">
                        <w:rPr>
                          <w:rFonts w:ascii="Cambria Math" w:hAnsi="Cambria Math" w:cs="Times New Roman"/>
                          <w:i/>
                          <w:color w:val="000000" w:themeColor="text1"/>
                        </w:rPr>
                      </w:del>
                    </m:ctrlPr>
                  </m:naryPr>
                  <m:sub>
                    <m:r>
                      <w:del w:id="80" w:author="Wang, Jing" w:date="2018-06-07T12:39:00Z">
                        <w:rPr>
                          <w:rFonts w:ascii="Cambria Math" w:hAnsi="Cambria Math" w:cs="Times New Roman"/>
                          <w:color w:val="000000" w:themeColor="text1"/>
                        </w:rPr>
                        <m:t>j=5</m:t>
                      </w:del>
                    </m:r>
                  </m:sub>
                  <m:sup>
                    <m:r>
                      <w:del w:id="81" w:author="Wang, Jing" w:date="2018-06-07T12:39:00Z">
                        <w:rPr>
                          <w:rFonts w:ascii="Cambria Math" w:eastAsiaTheme="minorEastAsia" w:hAnsi="Cambria Math" w:cs="Times New Roman"/>
                          <w:color w:val="000000" w:themeColor="text1"/>
                        </w:rPr>
                        <m:t xml:space="preserve"> </m:t>
                      </w:del>
                    </m:r>
                    <m:sSup>
                      <m:sSupPr>
                        <m:ctrlPr>
                          <w:del w:id="82" w:author="Wang, Jing" w:date="2018-06-07T12:39:00Z">
                            <w:rPr>
                              <w:rFonts w:ascii="Cambria Math" w:eastAsiaTheme="minorEastAsia" w:hAnsi="Cambria Math" w:cs="Times New Roman"/>
                              <w:i/>
                              <w:color w:val="000000" w:themeColor="text1"/>
                            </w:rPr>
                          </w:del>
                        </m:ctrlPr>
                      </m:sSupPr>
                      <m:e>
                        <m:r>
                          <w:del w:id="83" w:author="Wang, Jing" w:date="2018-06-07T12:39:00Z">
                            <w:rPr>
                              <w:rFonts w:ascii="Cambria Math" w:hAnsi="Cambria Math" w:cs="Times New Roman"/>
                              <w:color w:val="000000" w:themeColor="text1"/>
                            </w:rPr>
                            <m:t>n</m:t>
                          </w:del>
                        </m:r>
                      </m:e>
                      <m:sup>
                        <m:r>
                          <w:del w:id="84" w:author="Wang, Jing" w:date="2018-06-07T12:39:00Z">
                            <w:rPr>
                              <w:rFonts w:ascii="Cambria Math" w:eastAsiaTheme="minorEastAsia" w:hAnsi="Cambria Math" w:cs="Times New Roman"/>
                              <w:color w:val="000000" w:themeColor="text1"/>
                            </w:rPr>
                            <m:t>i</m:t>
                          </w:del>
                        </m:r>
                      </m:sup>
                    </m:sSup>
                    <m:r>
                      <w:del w:id="85" w:author="Wang, Jing" w:date="2018-06-07T12:39:00Z">
                        <w:rPr>
                          <w:rFonts w:ascii="Cambria Math" w:eastAsiaTheme="minorEastAsia" w:hAnsi="Cambria Math" w:cs="Times New Roman"/>
                          <w:color w:val="000000" w:themeColor="text1"/>
                        </w:rPr>
                        <m:t>+5-1</m:t>
                      </w:del>
                    </m:r>
                  </m:sup>
                  <m:e>
                    <m:sSubSup>
                      <m:sSubSupPr>
                        <m:ctrlPr>
                          <w:del w:id="86" w:author="Wang, Jing" w:date="2018-06-07T12:39:00Z">
                            <w:rPr>
                              <w:rFonts w:ascii="Cambria Math" w:hAnsi="Cambria Math" w:cs="Times New Roman"/>
                              <w:i/>
                              <w:color w:val="000000" w:themeColor="text1"/>
                            </w:rPr>
                          </w:del>
                        </m:ctrlPr>
                      </m:sSubSupPr>
                      <m:e>
                        <m:r>
                          <w:del w:id="87" w:author="Wang, Jing" w:date="2018-06-07T12:39:00Z">
                            <w:rPr>
                              <w:rFonts w:ascii="Cambria Math" w:hAnsi="Cambria Math" w:cs="Times New Roman"/>
                              <w:color w:val="000000" w:themeColor="text1"/>
                            </w:rPr>
                            <m:t>a</m:t>
                          </w:del>
                        </m:r>
                      </m:e>
                      <m:sub>
                        <m:r>
                          <w:del w:id="88" w:author="Wang, Jing" w:date="2018-06-07T12:39:00Z">
                            <w:rPr>
                              <w:rFonts w:ascii="Cambria Math" w:hAnsi="Cambria Math" w:cs="Times New Roman"/>
                              <w:color w:val="000000" w:themeColor="text1"/>
                            </w:rPr>
                            <m:t>4</m:t>
                          </w:del>
                        </m:r>
                        <m:sSup>
                          <m:sSupPr>
                            <m:ctrlPr>
                              <w:del w:id="89" w:author="Wang, Jing" w:date="2018-06-07T12:39:00Z">
                                <w:rPr>
                                  <w:rFonts w:ascii="Cambria Math" w:hAnsi="Cambria Math" w:cs="Times New Roman"/>
                                  <w:i/>
                                  <w:color w:val="000000" w:themeColor="text1"/>
                                </w:rPr>
                              </w:del>
                            </m:ctrlPr>
                          </m:sSupPr>
                          <m:e>
                            <m:r>
                              <w:del w:id="90" w:author="Wang, Jing" w:date="2018-06-07T12:39:00Z">
                                <w:rPr>
                                  <w:rFonts w:ascii="Cambria Math" w:hAnsi="Cambria Math" w:cs="Times New Roman"/>
                                  <w:color w:val="000000" w:themeColor="text1"/>
                                </w:rPr>
                                <m:t>m</m:t>
                              </w:del>
                            </m:r>
                          </m:e>
                          <m:sup>
                            <m:r>
                              <w:del w:id="91" w:author="Wang, Jing" w:date="2018-06-07T12:39:00Z">
                                <w:rPr>
                                  <w:rFonts w:ascii="Cambria Math" w:hAnsi="Cambria Math" w:cs="Times New Roman"/>
                                  <w:color w:val="000000" w:themeColor="text1"/>
                                </w:rPr>
                                <m:t>i</m:t>
                              </w:del>
                            </m:r>
                          </m:sup>
                        </m:sSup>
                        <m:r>
                          <w:del w:id="92" w:author="Wang, Jing" w:date="2018-06-07T12:39:00Z">
                            <w:rPr>
                              <w:rFonts w:ascii="Cambria Math" w:hAnsi="Cambria Math" w:cs="Times New Roman"/>
                              <w:color w:val="000000" w:themeColor="text1"/>
                            </w:rPr>
                            <m:t>+j</m:t>
                          </w:del>
                        </m:r>
                      </m:sub>
                      <m:sup>
                        <m:r>
                          <w:del w:id="93" w:author="Wang, Jing" w:date="2018-06-07T12:39:00Z">
                            <w:rPr>
                              <w:rFonts w:ascii="Cambria Math" w:hAnsi="Cambria Math" w:cs="Times New Roman"/>
                              <w:color w:val="000000" w:themeColor="text1"/>
                            </w:rPr>
                            <m:t>i</m:t>
                          </w:del>
                        </m:r>
                      </m:sup>
                    </m:sSubSup>
                    <m:sSubSup>
                      <m:sSubSupPr>
                        <m:ctrlPr>
                          <w:del w:id="94" w:author="Wang, Jing" w:date="2018-06-07T12:39:00Z">
                            <w:rPr>
                              <w:rFonts w:ascii="Cambria Math" w:hAnsi="Cambria Math" w:cs="Times New Roman"/>
                              <w:i/>
                              <w:color w:val="000000" w:themeColor="text1"/>
                            </w:rPr>
                          </w:del>
                        </m:ctrlPr>
                      </m:sSubSupPr>
                      <m:e>
                        <m:r>
                          <w:del w:id="95" w:author="Wang, Jing" w:date="2018-06-07T12:39:00Z">
                            <w:rPr>
                              <w:rFonts w:ascii="Cambria Math" w:hAnsi="Cambria Math" w:cs="Times New Roman"/>
                              <w:color w:val="000000" w:themeColor="text1"/>
                            </w:rPr>
                            <m:t>T</m:t>
                          </w:del>
                        </m:r>
                      </m:e>
                      <m:sub>
                        <m:r>
                          <w:del w:id="96" w:author="Wang, Jing" w:date="2018-06-07T12:39:00Z">
                            <w:rPr>
                              <w:rFonts w:ascii="Cambria Math" w:hAnsi="Cambria Math" w:cs="Times New Roman"/>
                              <w:color w:val="000000" w:themeColor="text1"/>
                            </w:rPr>
                            <m:t>t</m:t>
                          </w:del>
                        </m:r>
                      </m:sub>
                      <m:sup>
                        <m:r>
                          <w:del w:id="97" w:author="Wang, Jing" w:date="2018-06-07T12:39:00Z">
                            <w:rPr>
                              <w:rFonts w:ascii="Cambria Math" w:hAnsi="Cambria Math" w:cs="Times New Roman"/>
                              <w:color w:val="000000" w:themeColor="text1"/>
                            </w:rPr>
                            <m:t>i,wal,j</m:t>
                          </w:del>
                        </m:r>
                      </m:sup>
                    </m:sSubSup>
                  </m:e>
                </m:nary>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1</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bl>
    <w:p w:rsidR="00C87307" w:rsidRPr="00D62DDB" w:rsidRDefault="00C87307" w:rsidP="00C87307">
      <w:pPr>
        <w:pStyle w:val="Caption"/>
        <w:spacing w:after="0"/>
        <w:rPr>
          <w:rFonts w:ascii="Times New Roman" w:eastAsiaTheme="minorEastAsia" w:hAnsi="Times New Roman" w:cs="Times New Roman"/>
          <w:i w:val="0"/>
          <w:color w:val="000000" w:themeColor="text1"/>
          <w:sz w:val="20"/>
          <w:szCs w:val="20"/>
        </w:rPr>
      </w:pPr>
      <w:proofErr w:type="gramStart"/>
      <w:r w:rsidRPr="00D62DDB">
        <w:rPr>
          <w:rFonts w:ascii="Times New Roman" w:eastAsiaTheme="minorEastAsia" w:hAnsi="Times New Roman" w:cs="Times New Roman"/>
          <w:i w:val="0"/>
          <w:iCs w:val="0"/>
          <w:color w:val="000000" w:themeColor="text1"/>
          <w:sz w:val="20"/>
          <w:szCs w:val="20"/>
        </w:rPr>
        <w:t>where</w:t>
      </w:r>
      <w:proofErr w:type="gramEnd"/>
      <w:r w:rsidRPr="00D62DDB">
        <w:rPr>
          <w:rFonts w:ascii="Times New Roman" w:hAnsi="Times New Roman" w:cs="Times New Roman"/>
          <w:i w:val="0"/>
          <w:iCs w:val="0"/>
          <w:color w:val="000000" w:themeColor="text1"/>
          <w:sz w:val="20"/>
          <w:szCs w:val="20"/>
        </w:rPr>
        <w:t xml:space="preserve"> </w:t>
      </w:r>
      <m:oMath>
        <m:sSubSup>
          <m:sSubSupPr>
            <m:ctrlPr>
              <w:rPr>
                <w:rFonts w:ascii="Cambria Math" w:hAnsi="Cambria Math" w:cs="Times New Roman"/>
                <w:b/>
                <w:i w:val="0"/>
                <w:iCs w:val="0"/>
                <w:color w:val="000000" w:themeColor="text1"/>
                <w:sz w:val="20"/>
                <w:szCs w:val="20"/>
              </w:rPr>
            </m:ctrlPr>
          </m:sSubSupPr>
          <m:e>
            <m:r>
              <m:rPr>
                <m:sty m:val="bi"/>
              </m:rPr>
              <w:rPr>
                <w:rFonts w:ascii="Cambria Math" w:hAnsi="Cambria Math" w:cs="Times New Roman"/>
                <w:color w:val="000000" w:themeColor="text1"/>
                <w:sz w:val="20"/>
                <w:szCs w:val="20"/>
              </w:rPr>
              <m:t>T</m:t>
            </m:r>
          </m:e>
          <m:sub>
            <m:r>
              <m:rPr>
                <m:sty m:val="bi"/>
              </m:rPr>
              <w:rPr>
                <w:rFonts w:ascii="Cambria Math" w:hAnsi="Cambria Math" w:cs="Times New Roman"/>
                <w:color w:val="000000" w:themeColor="text1"/>
                <w:sz w:val="20"/>
                <w:szCs w:val="20"/>
              </w:rPr>
              <m:t>t</m:t>
            </m:r>
          </m:sub>
          <m:sup>
            <m:r>
              <m:rPr>
                <m:sty m:val="bi"/>
              </m:rPr>
              <w:rPr>
                <w:rFonts w:ascii="Cambria Math" w:hAnsi="Cambria Math" w:cs="Times New Roman"/>
                <w:color w:val="000000" w:themeColor="text1"/>
                <w:sz w:val="20"/>
                <w:szCs w:val="20"/>
              </w:rPr>
              <m:t>i</m:t>
            </m:r>
          </m:sup>
        </m:sSubSup>
      </m:oMath>
      <w:r w:rsidRPr="00D62DDB">
        <w:rPr>
          <w:rFonts w:ascii="Times New Roman" w:eastAsiaTheme="minorEastAsia" w:hAnsi="Times New Roman" w:cs="Times New Roman"/>
          <w:i w:val="0"/>
          <w:iCs w:val="0"/>
          <w:color w:val="000000" w:themeColor="text1"/>
          <w:sz w:val="20"/>
          <w:szCs w:val="20"/>
        </w:rPr>
        <w:t xml:space="preserve"> is the temperature* of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color w:val="000000" w:themeColor="text1"/>
          <w:sz w:val="20"/>
          <w:szCs w:val="20"/>
        </w:rPr>
        <w:t xml:space="preserve">th thermal zone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color w:val="000000" w:themeColor="text1"/>
          <w:sz w:val="20"/>
          <w:szCs w:val="20"/>
        </w:rPr>
        <w:t xml:space="preserve">th time step; </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color w:val="000000" w:themeColor="text1"/>
          <w:sz w:val="20"/>
          <w:szCs w:val="20"/>
        </w:rPr>
        <w:t xml:space="preserve">          </w:t>
      </w:r>
      <w:r w:rsidRPr="00D62DDB">
        <w:rPr>
          <w:rFonts w:ascii="Times New Roman" w:eastAsiaTheme="minorEastAsia" w:hAnsi="Times New Roman" w:cs="Times New Roman"/>
          <w:b/>
          <w:i w:val="0"/>
          <w:color w:val="000000" w:themeColor="text1"/>
          <w:sz w:val="20"/>
          <w:szCs w:val="20"/>
        </w:rPr>
        <w:t xml:space="preserve"> </w:t>
      </w:r>
      <m:oMath>
        <m:sSubSup>
          <m:sSubSupPr>
            <m:ctrlPr>
              <w:rPr>
                <w:rFonts w:ascii="Cambria Math" w:eastAsiaTheme="minorEastAsia" w:hAnsi="Cambria Math" w:cs="Times New Roman"/>
                <w:b/>
                <w:i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T</m:t>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amb</m:t>
            </m:r>
          </m:sup>
        </m:sSub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ambient temperature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iCs w:val="0"/>
          <w:color w:val="000000" w:themeColor="text1"/>
          <w:sz w:val="20"/>
          <w:szCs w:val="20"/>
        </w:rPr>
        <w:t>th time step;</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Q</m:t>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sol</m:t>
            </m:r>
          </m:sup>
        </m:sSubSup>
      </m:oMath>
      <w:r w:rsidRPr="00D62DDB">
        <w:rPr>
          <w:rFonts w:ascii="Times New Roman" w:eastAsiaTheme="minorEastAsia" w:hAnsi="Times New Roman" w:cs="Times New Roman"/>
          <w:i w:val="0"/>
          <w:iCs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total transmitted solar radiation rate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iCs w:val="0"/>
          <w:color w:val="000000" w:themeColor="text1"/>
          <w:sz w:val="20"/>
          <w:szCs w:val="20"/>
        </w:rPr>
        <w:t xml:space="preserve">th time step; </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Q</m:t>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int</m:t>
            </m:r>
          </m:sup>
        </m:sSubSup>
      </m:oMath>
      <w:r w:rsidRPr="00D62DDB">
        <w:rPr>
          <w:rFonts w:ascii="Times New Roman" w:eastAsiaTheme="minorEastAsia" w:hAnsi="Times New Roman" w:cs="Times New Roman"/>
          <w:i w:val="0"/>
          <w:iCs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total internal heat gain rate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iCs w:val="0"/>
          <w:color w:val="000000" w:themeColor="text1"/>
          <w:sz w:val="20"/>
          <w:szCs w:val="20"/>
        </w:rPr>
        <w:t>th time step;</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T</m:t>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i,</m:t>
            </m:r>
            <m:r>
              <w:ins w:id="98" w:author="Wang, Jing" w:date="2018-06-08T13:47:00Z">
                <m:rPr>
                  <m:sty m:val="bi"/>
                </m:rPr>
                <w:rPr>
                  <w:rFonts w:ascii="Cambria Math" w:eastAsiaTheme="minorEastAsia" w:hAnsi="Cambria Math" w:cs="Times New Roman"/>
                  <w:color w:val="000000" w:themeColor="text1"/>
                  <w:sz w:val="20"/>
                  <w:szCs w:val="20"/>
                </w:rPr>
                <m:t>h</m:t>
              </w:ins>
            </m:r>
            <m:r>
              <w:ins w:id="99" w:author="Wang, Jing" w:date="2018-06-08T13:46:00Z">
                <m:rPr>
                  <m:sty m:val="bi"/>
                </m:rPr>
                <w:rPr>
                  <w:rFonts w:ascii="Cambria Math" w:eastAsiaTheme="minorEastAsia" w:hAnsi="Cambria Math" w:cs="Times New Roman"/>
                  <w:color w:val="000000" w:themeColor="text1"/>
                  <w:sz w:val="20"/>
                  <w:szCs w:val="20"/>
                </w:rPr>
                <m:t>sp</m:t>
              </w:ins>
            </m:r>
            <m:r>
              <w:del w:id="100" w:author="Wang, Jing" w:date="2018-06-08T13:46:00Z">
                <m:rPr>
                  <m:sty m:val="bi"/>
                </m:rPr>
                <w:rPr>
                  <w:rFonts w:ascii="Cambria Math" w:eastAsiaTheme="minorEastAsia" w:hAnsi="Cambria Math" w:cs="Times New Roman"/>
                  <w:color w:val="000000" w:themeColor="text1"/>
                  <w:sz w:val="20"/>
                  <w:szCs w:val="20"/>
                </w:rPr>
                <m:t>set</m:t>
              </w:del>
            </m:r>
            <m:r>
              <m:rPr>
                <m:sty m:val="bi"/>
              </m:rPr>
              <w:rPr>
                <w:rFonts w:ascii="Cambria Math" w:eastAsiaTheme="minorEastAsia" w:hAnsi="Cambria Math" w:cs="Times New Roman"/>
                <w:color w:val="000000" w:themeColor="text1"/>
                <w:sz w:val="20"/>
                <w:szCs w:val="20"/>
              </w:rPr>
              <m:t>,s</m:t>
            </m:r>
          </m:sup>
        </m:sSubSup>
      </m:oMath>
      <w:r w:rsidRPr="00D62DDB">
        <w:rPr>
          <w:rFonts w:ascii="Times New Roman" w:eastAsiaTheme="minorEastAsia" w:hAnsi="Times New Roman" w:cs="Times New Roman"/>
          <w:i w:val="0"/>
          <w:iCs w:val="0"/>
          <w:color w:val="000000" w:themeColor="text1"/>
          <w:sz w:val="20"/>
          <w:szCs w:val="20"/>
        </w:rPr>
        <w:t>,</w:t>
      </w:r>
      <m:oMath>
        <m:r>
          <w:ins w:id="101" w:author="Wang, Jing" w:date="2018-06-08T13:47:00Z">
            <m:rPr>
              <m:sty m:val="b"/>
            </m:rPr>
            <w:rPr>
              <w:rFonts w:ascii="Cambria Math" w:eastAsiaTheme="minorEastAsia" w:hAnsi="Cambria Math" w:cs="Times New Roman"/>
              <w:color w:val="000000" w:themeColor="text1"/>
              <w:sz w:val="20"/>
              <w:szCs w:val="20"/>
            </w:rPr>
            <m:t xml:space="preserve"> </m:t>
          </w:ins>
        </m:r>
        <m:sSubSup>
          <m:sSubSupPr>
            <m:ctrlPr>
              <w:ins w:id="102" w:author="Wang, Jing" w:date="2018-06-08T13:47:00Z">
                <w:rPr>
                  <w:rFonts w:ascii="Cambria Math" w:eastAsiaTheme="minorEastAsia" w:hAnsi="Cambria Math" w:cs="Times New Roman"/>
                  <w:b/>
                  <w:i w:val="0"/>
                  <w:iCs w:val="0"/>
                  <w:color w:val="000000" w:themeColor="text1"/>
                  <w:sz w:val="20"/>
                  <w:szCs w:val="20"/>
                </w:rPr>
              </w:ins>
            </m:ctrlPr>
          </m:sSubSupPr>
          <m:e>
            <m:r>
              <w:ins w:id="103" w:author="Wang, Jing" w:date="2018-06-08T13:47:00Z">
                <m:rPr>
                  <m:sty m:val="bi"/>
                </m:rPr>
                <w:rPr>
                  <w:rFonts w:ascii="Cambria Math" w:eastAsiaTheme="minorEastAsia" w:hAnsi="Cambria Math" w:cs="Times New Roman"/>
                  <w:color w:val="000000" w:themeColor="text1"/>
                  <w:sz w:val="20"/>
                  <w:szCs w:val="20"/>
                </w:rPr>
                <m:t>T</m:t>
              </w:ins>
            </m:r>
          </m:e>
          <m:sub>
            <m:r>
              <w:ins w:id="104" w:author="Wang, Jing" w:date="2018-06-08T13:47:00Z">
                <m:rPr>
                  <m:sty m:val="bi"/>
                </m:rPr>
                <w:rPr>
                  <w:rFonts w:ascii="Cambria Math" w:eastAsiaTheme="minorEastAsia" w:hAnsi="Cambria Math" w:cs="Times New Roman"/>
                  <w:color w:val="000000" w:themeColor="text1"/>
                  <w:sz w:val="20"/>
                  <w:szCs w:val="20"/>
                </w:rPr>
                <m:t>t</m:t>
              </w:ins>
            </m:r>
          </m:sub>
          <m:sup>
            <m:r>
              <w:ins w:id="105" w:author="Wang, Jing" w:date="2018-06-08T13:47:00Z">
                <m:rPr>
                  <m:sty m:val="bi"/>
                </m:rPr>
                <w:rPr>
                  <w:rFonts w:ascii="Cambria Math" w:eastAsiaTheme="minorEastAsia" w:hAnsi="Cambria Math" w:cs="Times New Roman"/>
                  <w:color w:val="000000" w:themeColor="text1"/>
                  <w:sz w:val="20"/>
                  <w:szCs w:val="20"/>
                </w:rPr>
                <m:t>i,csp,s</m:t>
              </w:ins>
            </m:r>
          </m:sup>
        </m:sSubSup>
      </m:oMath>
      <w:ins w:id="106" w:author="Wang, Jing" w:date="2018-06-08T13:47:00Z">
        <w:r w:rsidR="007056EB" w:rsidRPr="007056EB">
          <w:rPr>
            <w:rFonts w:ascii="Times New Roman" w:eastAsiaTheme="minorEastAsia" w:hAnsi="Times New Roman" w:cs="Times New Roman"/>
            <w:i w:val="0"/>
            <w:iCs w:val="0"/>
            <w:color w:val="000000" w:themeColor="text1"/>
            <w:sz w:val="20"/>
            <w:szCs w:val="20"/>
            <w:rPrChange w:id="107" w:author="Wang, Jing" w:date="2018-06-08T13:47:00Z">
              <w:rPr>
                <w:rFonts w:ascii="Times New Roman" w:eastAsiaTheme="minorEastAsia" w:hAnsi="Times New Roman" w:cs="Times New Roman"/>
                <w:b/>
                <w:i w:val="0"/>
                <w:iCs w:val="0"/>
                <w:color w:val="000000" w:themeColor="text1"/>
                <w:sz w:val="20"/>
                <w:szCs w:val="20"/>
              </w:rPr>
            </w:rPrChange>
          </w:rPr>
          <w:t>,</w:t>
        </w:r>
      </w:ins>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acc>
              <m:accPr>
                <m:chr m:val="̇"/>
                <m:ctrlPr>
                  <w:rPr>
                    <w:rFonts w:ascii="Cambria Math" w:eastAsiaTheme="minorEastAsia" w:hAnsi="Cambria Math" w:cs="Times New Roman"/>
                    <w:b/>
                    <w:i w:val="0"/>
                    <w:iCs w:val="0"/>
                    <w:color w:val="000000" w:themeColor="text1"/>
                    <w:sz w:val="20"/>
                    <w:szCs w:val="20"/>
                  </w:rPr>
                </m:ctrlPr>
              </m:accPr>
              <m:e>
                <m:r>
                  <m:rPr>
                    <m:sty m:val="bi"/>
                  </m:rPr>
                  <w:rPr>
                    <w:rFonts w:ascii="Cambria Math" w:eastAsiaTheme="minorEastAsia" w:hAnsi="Cambria Math" w:cs="Times New Roman"/>
                    <w:color w:val="000000" w:themeColor="text1"/>
                    <w:sz w:val="20"/>
                    <w:szCs w:val="20"/>
                  </w:rPr>
                  <m:t>m</m:t>
                </m:r>
              </m:e>
            </m:acc>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i,air,s</m:t>
            </m:r>
          </m:sup>
        </m:sSubSup>
      </m:oMath>
      <w:r w:rsidRPr="00D62DDB">
        <w:rPr>
          <w:rFonts w:ascii="Times New Roman" w:eastAsiaTheme="minorEastAsia" w:hAnsi="Times New Roman" w:cs="Times New Roman"/>
          <w:i w:val="0"/>
          <w:iCs w:val="0"/>
          <w:color w:val="000000" w:themeColor="text1"/>
          <w:sz w:val="20"/>
          <w:szCs w:val="20"/>
        </w:rPr>
        <w:t xml:space="preserve">, and </w:t>
      </w:r>
      <m:oMath>
        <m:sSubSup>
          <m:sSubSupPr>
            <m:ctrlPr>
              <w:rPr>
                <w:rFonts w:ascii="Cambria Math" w:eastAsiaTheme="minorEastAsia" w:hAnsi="Cambria Math" w:cs="Times New Roman"/>
                <w:b/>
                <w:i w:val="0"/>
                <w:iCs w:val="0"/>
                <w:color w:val="000000" w:themeColor="text1"/>
                <w:sz w:val="20"/>
                <w:szCs w:val="20"/>
              </w:rPr>
            </m:ctrlPr>
          </m:sSubSupPr>
          <m:e>
            <m:r>
              <w:ins w:id="108" w:author="Wang, Jing" w:date="2018-06-07T17:15:00Z">
                <m:rPr>
                  <m:sty m:val="bi"/>
                </m:rPr>
                <w:rPr>
                  <w:rFonts w:ascii="Cambria Math" w:eastAsiaTheme="minorEastAsia" w:hAnsi="Cambria Math" w:cs="Times New Roman"/>
                  <w:color w:val="000000" w:themeColor="text1"/>
                  <w:sz w:val="20"/>
                  <w:szCs w:val="20"/>
                </w:rPr>
                <m:t>m</m:t>
              </w:ins>
            </m:r>
            <m:r>
              <w:del w:id="109" w:author="Wang, Jing" w:date="2018-06-07T17:15:00Z">
                <m:rPr>
                  <m:sty m:val="bi"/>
                </m:rPr>
                <w:rPr>
                  <w:rFonts w:ascii="Cambria Math" w:eastAsiaTheme="minorEastAsia" w:hAnsi="Cambria Math" w:cs="Times New Roman"/>
                  <w:color w:val="000000" w:themeColor="text1"/>
                  <w:sz w:val="20"/>
                  <w:szCs w:val="20"/>
                </w:rPr>
                <m:t>v</m:t>
              </w:del>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i,wat,s</m:t>
            </m:r>
          </m:sup>
        </m:sSubSup>
      </m:oMath>
      <w:r w:rsidRPr="00D62DDB">
        <w:rPr>
          <w:rFonts w:ascii="Times New Roman" w:eastAsiaTheme="minorEastAsia" w:hAnsi="Times New Roman" w:cs="Times New Roman"/>
          <w:i w:val="0"/>
          <w:iCs w:val="0"/>
          <w:color w:val="000000" w:themeColor="text1"/>
          <w:sz w:val="20"/>
          <w:szCs w:val="20"/>
        </w:rPr>
        <w:t xml:space="preserve"> are the zone </w:t>
      </w:r>
      <w:r w:rsidRPr="007056EB">
        <w:rPr>
          <w:rFonts w:ascii="Times New Roman" w:eastAsiaTheme="minorEastAsia" w:hAnsi="Times New Roman" w:cs="Times New Roman"/>
          <w:i w:val="0"/>
          <w:iCs w:val="0"/>
          <w:color w:val="000000" w:themeColor="text1"/>
          <w:sz w:val="20"/>
          <w:szCs w:val="20"/>
          <w:rPrChange w:id="110" w:author="Wang, Jing" w:date="2018-06-08T13:47:00Z">
            <w:rPr>
              <w:rFonts w:ascii="Times New Roman" w:eastAsiaTheme="minorEastAsia" w:hAnsi="Times New Roman" w:cs="Times New Roman"/>
              <w:i w:val="0"/>
              <w:iCs w:val="0"/>
              <w:color w:val="000000" w:themeColor="text1"/>
              <w:sz w:val="20"/>
              <w:szCs w:val="20"/>
            </w:rPr>
          </w:rPrChange>
        </w:rPr>
        <w:t xml:space="preserve">temperature </w:t>
      </w:r>
      <w:ins w:id="111" w:author="Wang, Jing" w:date="2018-06-08T13:47:00Z">
        <w:r w:rsidR="007056EB" w:rsidRPr="007056EB">
          <w:rPr>
            <w:rFonts w:ascii="Times New Roman" w:eastAsiaTheme="minorEastAsia" w:hAnsi="Times New Roman" w:cs="Times New Roman"/>
            <w:i w:val="0"/>
            <w:iCs w:val="0"/>
            <w:color w:val="000000" w:themeColor="text1"/>
            <w:sz w:val="20"/>
            <w:szCs w:val="20"/>
            <w:rPrChange w:id="112" w:author="Wang, Jing" w:date="2018-06-08T13:47:00Z">
              <w:rPr>
                <w:rFonts w:ascii="Times New Roman" w:eastAsiaTheme="minorEastAsia" w:hAnsi="Times New Roman" w:cs="Times New Roman"/>
                <w:i w:val="0"/>
                <w:iCs w:val="0"/>
                <w:color w:val="000000" w:themeColor="text1"/>
                <w:sz w:val="20"/>
                <w:szCs w:val="20"/>
                <w:highlight w:val="yellow"/>
              </w:rPr>
            </w:rPrChange>
          </w:rPr>
          <w:t>heating and cooling</w:t>
        </w:r>
        <w:r w:rsidR="007056EB" w:rsidRPr="007056EB">
          <w:rPr>
            <w:rFonts w:ascii="Times New Roman" w:eastAsiaTheme="minorEastAsia" w:hAnsi="Times New Roman" w:cs="Times New Roman"/>
            <w:i w:val="0"/>
            <w:iCs w:val="0"/>
            <w:color w:val="000000" w:themeColor="text1"/>
            <w:sz w:val="20"/>
            <w:szCs w:val="20"/>
            <w:rPrChange w:id="113" w:author="Wang, Jing" w:date="2018-06-08T13:47:00Z">
              <w:rPr>
                <w:rFonts w:ascii="Times New Roman" w:eastAsiaTheme="minorEastAsia" w:hAnsi="Times New Roman" w:cs="Times New Roman"/>
                <w:i w:val="0"/>
                <w:iCs w:val="0"/>
                <w:color w:val="000000" w:themeColor="text1"/>
                <w:sz w:val="20"/>
                <w:szCs w:val="20"/>
              </w:rPr>
            </w:rPrChange>
          </w:rPr>
          <w:t xml:space="preserve"> </w:t>
        </w:r>
      </w:ins>
      <w:proofErr w:type="spellStart"/>
      <w:r w:rsidRPr="007056EB">
        <w:rPr>
          <w:rFonts w:ascii="Times New Roman" w:eastAsiaTheme="minorEastAsia" w:hAnsi="Times New Roman" w:cs="Times New Roman"/>
          <w:i w:val="0"/>
          <w:iCs w:val="0"/>
          <w:color w:val="000000" w:themeColor="text1"/>
          <w:sz w:val="20"/>
          <w:szCs w:val="20"/>
          <w:rPrChange w:id="114" w:author="Wang, Jing" w:date="2018-06-08T13:47:00Z">
            <w:rPr>
              <w:rFonts w:ascii="Times New Roman" w:eastAsiaTheme="minorEastAsia" w:hAnsi="Times New Roman" w:cs="Times New Roman"/>
              <w:i w:val="0"/>
              <w:iCs w:val="0"/>
              <w:color w:val="000000" w:themeColor="text1"/>
              <w:sz w:val="20"/>
              <w:szCs w:val="20"/>
            </w:rPr>
          </w:rPrChange>
        </w:rPr>
        <w:t>setpoint</w:t>
      </w:r>
      <w:ins w:id="115" w:author="Wang, Jing" w:date="2018-06-08T13:47:00Z">
        <w:r w:rsidR="007056EB" w:rsidRPr="007056EB">
          <w:rPr>
            <w:rFonts w:ascii="Times New Roman" w:eastAsiaTheme="minorEastAsia" w:hAnsi="Times New Roman" w:cs="Times New Roman"/>
            <w:i w:val="0"/>
            <w:iCs w:val="0"/>
            <w:color w:val="000000" w:themeColor="text1"/>
            <w:sz w:val="20"/>
            <w:szCs w:val="20"/>
            <w:rPrChange w:id="116" w:author="Wang, Jing" w:date="2018-06-08T13:47:00Z">
              <w:rPr>
                <w:rFonts w:ascii="Times New Roman" w:eastAsiaTheme="minorEastAsia" w:hAnsi="Times New Roman" w:cs="Times New Roman"/>
                <w:i w:val="0"/>
                <w:iCs w:val="0"/>
                <w:color w:val="000000" w:themeColor="text1"/>
                <w:sz w:val="20"/>
                <w:szCs w:val="20"/>
              </w:rPr>
            </w:rPrChange>
          </w:rPr>
          <w:t>s</w:t>
        </w:r>
      </w:ins>
      <w:proofErr w:type="spellEnd"/>
      <w:del w:id="117" w:author="Wang, Jing" w:date="2018-06-08T13:47:00Z">
        <w:r w:rsidRPr="007056EB" w:rsidDel="007056EB">
          <w:rPr>
            <w:rFonts w:ascii="Times New Roman" w:eastAsiaTheme="minorEastAsia" w:hAnsi="Times New Roman" w:cs="Times New Roman"/>
            <w:i w:val="0"/>
            <w:iCs w:val="0"/>
            <w:color w:val="000000" w:themeColor="text1"/>
            <w:sz w:val="20"/>
            <w:szCs w:val="20"/>
            <w:rPrChange w:id="118" w:author="Wang, Jing" w:date="2018-06-08T13:47:00Z">
              <w:rPr>
                <w:rFonts w:ascii="Times New Roman" w:eastAsiaTheme="minorEastAsia" w:hAnsi="Times New Roman" w:cs="Times New Roman"/>
                <w:i w:val="0"/>
                <w:iCs w:val="0"/>
                <w:color w:val="000000" w:themeColor="text1"/>
                <w:sz w:val="20"/>
                <w:szCs w:val="20"/>
              </w:rPr>
            </w:rPrChange>
          </w:rPr>
          <w:delText xml:space="preserve"> (</w:delText>
        </w:r>
        <w:r w:rsidRPr="007056EB" w:rsidDel="007056EB">
          <w:rPr>
            <w:rFonts w:ascii="Times New Roman" w:eastAsiaTheme="minorEastAsia" w:hAnsi="Times New Roman" w:cs="Times New Roman"/>
            <w:i w:val="0"/>
            <w:iCs w:val="0"/>
            <w:color w:val="000000" w:themeColor="text1"/>
            <w:sz w:val="20"/>
            <w:szCs w:val="20"/>
            <w:rPrChange w:id="119" w:author="Wang, Jing" w:date="2018-06-08T13:47:00Z">
              <w:rPr>
                <w:rFonts w:ascii="Times New Roman" w:eastAsiaTheme="minorEastAsia" w:hAnsi="Times New Roman" w:cs="Times New Roman"/>
                <w:i w:val="0"/>
                <w:iCs w:val="0"/>
                <w:color w:val="000000" w:themeColor="text1"/>
                <w:sz w:val="20"/>
                <w:szCs w:val="20"/>
                <w:highlight w:val="yellow"/>
              </w:rPr>
            </w:rPrChange>
          </w:rPr>
          <w:delText>heating and cooling</w:delText>
        </w:r>
        <w:r w:rsidRPr="007056EB" w:rsidDel="007056EB">
          <w:rPr>
            <w:rFonts w:ascii="Times New Roman" w:eastAsiaTheme="minorEastAsia" w:hAnsi="Times New Roman" w:cs="Times New Roman"/>
            <w:i w:val="0"/>
            <w:iCs w:val="0"/>
            <w:color w:val="000000" w:themeColor="text1"/>
            <w:sz w:val="20"/>
            <w:szCs w:val="20"/>
            <w:rPrChange w:id="120" w:author="Wang, Jing" w:date="2018-06-08T13:47:00Z">
              <w:rPr>
                <w:rFonts w:ascii="Times New Roman" w:eastAsiaTheme="minorEastAsia" w:hAnsi="Times New Roman" w:cs="Times New Roman"/>
                <w:i w:val="0"/>
                <w:iCs w:val="0"/>
                <w:color w:val="000000" w:themeColor="text1"/>
                <w:sz w:val="20"/>
                <w:szCs w:val="20"/>
              </w:rPr>
            </w:rPrChange>
          </w:rPr>
          <w:delText>)</w:delText>
        </w:r>
      </w:del>
      <w:r w:rsidRPr="007056EB">
        <w:rPr>
          <w:rFonts w:ascii="Times New Roman" w:eastAsiaTheme="minorEastAsia" w:hAnsi="Times New Roman" w:cs="Times New Roman"/>
          <w:i w:val="0"/>
          <w:iCs w:val="0"/>
          <w:color w:val="000000" w:themeColor="text1"/>
          <w:sz w:val="20"/>
          <w:szCs w:val="20"/>
          <w:rPrChange w:id="121" w:author="Wang, Jing" w:date="2018-06-08T13:47:00Z">
            <w:rPr>
              <w:rFonts w:ascii="Times New Roman" w:eastAsiaTheme="minorEastAsia" w:hAnsi="Times New Roman" w:cs="Times New Roman"/>
              <w:i w:val="0"/>
              <w:iCs w:val="0"/>
              <w:color w:val="000000" w:themeColor="text1"/>
              <w:sz w:val="20"/>
              <w:szCs w:val="20"/>
            </w:rPr>
          </w:rPrChange>
        </w:rPr>
        <w:t>,</w:t>
      </w:r>
      <w:r w:rsidRPr="00D62DDB">
        <w:rPr>
          <w:rFonts w:ascii="Times New Roman" w:eastAsiaTheme="minorEastAsia" w:hAnsi="Times New Roman" w:cs="Times New Roman"/>
          <w:i w:val="0"/>
          <w:iCs w:val="0"/>
          <w:color w:val="000000" w:themeColor="text1"/>
          <w:sz w:val="20"/>
          <w:szCs w:val="20"/>
        </w:rPr>
        <w:t xml:space="preserve"> the air flow rate </w:t>
      </w:r>
      <w:proofErr w:type="spellStart"/>
      <w:r w:rsidRPr="00D62DDB">
        <w:rPr>
          <w:rFonts w:ascii="Times New Roman" w:eastAsiaTheme="minorEastAsia" w:hAnsi="Times New Roman" w:cs="Times New Roman"/>
          <w:i w:val="0"/>
          <w:iCs w:val="0"/>
          <w:color w:val="000000" w:themeColor="text1"/>
          <w:sz w:val="20"/>
          <w:szCs w:val="20"/>
        </w:rPr>
        <w:t>setpoint</w:t>
      </w:r>
      <w:proofErr w:type="spellEnd"/>
      <w:r w:rsidRPr="00D62DDB">
        <w:rPr>
          <w:rFonts w:ascii="Times New Roman" w:eastAsiaTheme="minorEastAsia" w:hAnsi="Times New Roman" w:cs="Times New Roman"/>
          <w:i w:val="0"/>
          <w:iCs w:val="0"/>
          <w:color w:val="000000" w:themeColor="text1"/>
          <w:sz w:val="20"/>
          <w:szCs w:val="20"/>
        </w:rPr>
        <w:t xml:space="preserve">, and the </w:t>
      </w:r>
      <w:r w:rsidRPr="003F4141">
        <w:rPr>
          <w:rFonts w:ascii="Times New Roman" w:eastAsiaTheme="minorEastAsia" w:hAnsi="Times New Roman" w:cs="Times New Roman"/>
          <w:i w:val="0"/>
          <w:iCs w:val="0"/>
          <w:color w:val="000000" w:themeColor="text1"/>
          <w:sz w:val="20"/>
          <w:szCs w:val="20"/>
        </w:rPr>
        <w:t xml:space="preserve">reheat </w:t>
      </w:r>
      <w:del w:id="122" w:author="Wang, Jing" w:date="2018-06-07T17:16:00Z">
        <w:r w:rsidRPr="003F4141" w:rsidDel="003F4141">
          <w:rPr>
            <w:rFonts w:ascii="Times New Roman" w:eastAsiaTheme="minorEastAsia" w:hAnsi="Times New Roman" w:cs="Times New Roman"/>
            <w:i w:val="0"/>
            <w:iCs w:val="0"/>
            <w:color w:val="000000" w:themeColor="text1"/>
            <w:sz w:val="20"/>
            <w:szCs w:val="20"/>
            <w:rPrChange w:id="123" w:author="Wang, Jing" w:date="2018-06-07T17:16:00Z">
              <w:rPr>
                <w:rFonts w:ascii="Times New Roman" w:eastAsiaTheme="minorEastAsia" w:hAnsi="Times New Roman" w:cs="Times New Roman"/>
                <w:b/>
                <w:i w:val="0"/>
                <w:iCs w:val="0"/>
                <w:color w:val="000000" w:themeColor="text1"/>
                <w:sz w:val="20"/>
                <w:szCs w:val="20"/>
              </w:rPr>
            </w:rPrChange>
          </w:rPr>
          <w:delText>valve position</w:delText>
        </w:r>
      </w:del>
      <w:ins w:id="124" w:author="Wang, Jing" w:date="2018-06-07T17:16:00Z">
        <w:r w:rsidR="003F4141" w:rsidRPr="003F4141">
          <w:rPr>
            <w:rFonts w:ascii="Times New Roman" w:eastAsiaTheme="minorEastAsia" w:hAnsi="Times New Roman" w:cs="Times New Roman"/>
            <w:i w:val="0"/>
            <w:iCs w:val="0"/>
            <w:color w:val="000000" w:themeColor="text1"/>
            <w:sz w:val="20"/>
            <w:szCs w:val="20"/>
            <w:rPrChange w:id="125" w:author="Wang, Jing" w:date="2018-06-07T17:16:00Z">
              <w:rPr>
                <w:rFonts w:ascii="Times New Roman" w:eastAsiaTheme="minorEastAsia" w:hAnsi="Times New Roman" w:cs="Times New Roman"/>
                <w:b/>
                <w:i w:val="0"/>
                <w:iCs w:val="0"/>
                <w:color w:val="000000" w:themeColor="text1"/>
                <w:sz w:val="20"/>
                <w:szCs w:val="20"/>
              </w:rPr>
            </w:rPrChange>
          </w:rPr>
          <w:t>coil water mass flow rate</w:t>
        </w:r>
      </w:ins>
      <w:r w:rsidRPr="00D62DDB">
        <w:rPr>
          <w:rFonts w:ascii="Times New Roman" w:eastAsiaTheme="minorEastAsia" w:hAnsi="Times New Roman" w:cs="Times New Roman"/>
          <w:i w:val="0"/>
          <w:iCs w:val="0"/>
          <w:color w:val="000000" w:themeColor="text1"/>
          <w:sz w:val="20"/>
          <w:szCs w:val="20"/>
        </w:rPr>
        <w:t xml:space="preserve"> for the </w:t>
      </w:r>
      <m:oMath>
        <m:r>
          <w:rPr>
            <w:rFonts w:ascii="Cambria Math" w:eastAsiaTheme="minorEastAsia" w:hAnsi="Cambria Math" w:cs="Times New Roman"/>
            <w:color w:val="000000" w:themeColor="text1"/>
            <w:sz w:val="20"/>
            <w:szCs w:val="20"/>
          </w:rPr>
          <m:t>s</m:t>
        </m:r>
      </m:oMath>
      <w:r w:rsidRPr="00D62DDB">
        <w:rPr>
          <w:rFonts w:ascii="Times New Roman" w:eastAsiaTheme="minorEastAsia" w:hAnsi="Times New Roman" w:cs="Times New Roman"/>
          <w:i w:val="0"/>
          <w:iCs w:val="0"/>
          <w:color w:val="000000" w:themeColor="text1"/>
          <w:sz w:val="20"/>
          <w:szCs w:val="20"/>
        </w:rPr>
        <w:t xml:space="preserve">th room in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thermal zone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iCs w:val="0"/>
          <w:color w:val="000000" w:themeColor="text1"/>
          <w:sz w:val="20"/>
          <w:szCs w:val="20"/>
        </w:rPr>
        <w:t>th time step, respectively;</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T</m:t>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i,wal,j</m:t>
            </m:r>
          </m:sup>
        </m:sSubSup>
      </m:oMath>
      <w:r w:rsidRPr="00D62DDB">
        <w:rPr>
          <w:rFonts w:ascii="Times New Roman" w:eastAsiaTheme="minorEastAsia" w:hAnsi="Times New Roman" w:cs="Times New Roman"/>
          <w:i w:val="0"/>
          <w:iCs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temperature of the internal wall between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thermal zone and the </w:t>
      </w:r>
      <m:oMath>
        <m:r>
          <w:rPr>
            <w:rFonts w:ascii="Cambria Math" w:eastAsiaTheme="minorEastAsia" w:hAnsi="Cambria Math" w:cs="Times New Roman"/>
            <w:color w:val="000000" w:themeColor="text1"/>
            <w:sz w:val="20"/>
            <w:szCs w:val="20"/>
          </w:rPr>
          <m:t>j</m:t>
        </m:r>
      </m:oMath>
      <w:r w:rsidRPr="00D62DDB">
        <w:rPr>
          <w:rFonts w:ascii="Times New Roman" w:eastAsiaTheme="minorEastAsia" w:hAnsi="Times New Roman" w:cs="Times New Roman"/>
          <w:i w:val="0"/>
          <w:iCs w:val="0"/>
          <w:color w:val="000000" w:themeColor="text1"/>
          <w:sz w:val="20"/>
          <w:szCs w:val="20"/>
        </w:rPr>
        <w:t xml:space="preserve">th thermal zone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iCs w:val="0"/>
          <w:color w:val="000000" w:themeColor="text1"/>
          <w:sz w:val="20"/>
          <w:szCs w:val="20"/>
        </w:rPr>
        <w:t>th time step;</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p>
          <m:sSupPr>
            <m:ctrlPr>
              <w:rPr>
                <w:rFonts w:ascii="Cambria Math" w:eastAsiaTheme="minorEastAsia" w:hAnsi="Cambria Math" w:cs="Times New Roman"/>
                <w:b/>
                <w:i w:val="0"/>
                <w:iCs w:val="0"/>
                <w:color w:val="000000" w:themeColor="text1"/>
                <w:sz w:val="20"/>
                <w:szCs w:val="20"/>
              </w:rPr>
            </m:ctrlPr>
          </m:sSupPr>
          <m:e>
            <m:r>
              <m:rPr>
                <m:sty m:val="bi"/>
              </m:rPr>
              <w:rPr>
                <w:rFonts w:ascii="Cambria Math" w:eastAsiaTheme="minorEastAsia" w:hAnsi="Cambria Math" w:cs="Times New Roman"/>
                <w:color w:val="000000" w:themeColor="text1"/>
                <w:sz w:val="20"/>
                <w:szCs w:val="20"/>
              </w:rPr>
              <m:t>m</m:t>
            </m:r>
          </m:e>
          <m:sup>
            <m:r>
              <m:rPr>
                <m:sty m:val="bi"/>
              </m:rPr>
              <w:rPr>
                <w:rFonts w:ascii="Cambria Math" w:eastAsiaTheme="minorEastAsia" w:hAnsi="Cambria Math" w:cs="Times New Roman"/>
                <w:color w:val="000000" w:themeColor="text1"/>
                <w:sz w:val="20"/>
                <w:szCs w:val="20"/>
              </w:rPr>
              <m:t>i</m:t>
            </m:r>
          </m:sup>
        </m:sSup>
      </m:oMath>
      <w:r w:rsidRPr="00D62DDB">
        <w:rPr>
          <w:rFonts w:ascii="Times New Roman" w:eastAsiaTheme="minorEastAsia" w:hAnsi="Times New Roman" w:cs="Times New Roman"/>
          <w:i w:val="0"/>
          <w:iCs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number of the zones in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thermal </w:t>
      </w:r>
      <w:r w:rsidRPr="007056EB">
        <w:rPr>
          <w:rFonts w:ascii="Times New Roman" w:eastAsiaTheme="minorEastAsia" w:hAnsi="Times New Roman" w:cs="Times New Roman"/>
          <w:i w:val="0"/>
          <w:iCs w:val="0"/>
          <w:color w:val="000000" w:themeColor="text1"/>
          <w:sz w:val="20"/>
          <w:szCs w:val="20"/>
          <w:rPrChange w:id="126" w:author="Wang, Jing" w:date="2018-06-08T13:48:00Z">
            <w:rPr>
              <w:rFonts w:ascii="Times New Roman" w:eastAsiaTheme="minorEastAsia" w:hAnsi="Times New Roman" w:cs="Times New Roman"/>
              <w:i w:val="0"/>
              <w:iCs w:val="0"/>
              <w:color w:val="000000" w:themeColor="text1"/>
              <w:sz w:val="20"/>
              <w:szCs w:val="20"/>
            </w:rPr>
          </w:rPrChange>
        </w:rPr>
        <w:t>zone (</w:t>
      </w:r>
      <w:r w:rsidRPr="007056EB">
        <w:rPr>
          <w:rFonts w:ascii="Times New Roman" w:eastAsiaTheme="minorEastAsia" w:hAnsi="Times New Roman" w:cs="Times New Roman"/>
          <w:i w:val="0"/>
          <w:iCs w:val="0"/>
          <w:color w:val="000000" w:themeColor="text1"/>
          <w:sz w:val="20"/>
          <w:szCs w:val="20"/>
          <w:rPrChange w:id="127" w:author="Wang, Jing" w:date="2018-06-08T13:48:00Z">
            <w:rPr>
              <w:rFonts w:ascii="Times New Roman" w:eastAsiaTheme="minorEastAsia" w:hAnsi="Times New Roman" w:cs="Times New Roman"/>
              <w:i w:val="0"/>
              <w:iCs w:val="0"/>
              <w:color w:val="000000" w:themeColor="text1"/>
              <w:sz w:val="20"/>
              <w:szCs w:val="20"/>
              <w:highlight w:val="yellow"/>
            </w:rPr>
          </w:rPrChange>
        </w:rPr>
        <w:t>m≥1 for conditioned zones</w:t>
      </w:r>
      <w:r w:rsidRPr="007056EB">
        <w:rPr>
          <w:rFonts w:ascii="Times New Roman" w:eastAsiaTheme="minorEastAsia" w:hAnsi="Times New Roman" w:cs="Times New Roman"/>
          <w:i w:val="0"/>
          <w:iCs w:val="0"/>
          <w:color w:val="000000" w:themeColor="text1"/>
          <w:sz w:val="20"/>
          <w:szCs w:val="20"/>
          <w:rPrChange w:id="128" w:author="Wang, Jing" w:date="2018-06-08T13:48:00Z">
            <w:rPr>
              <w:rFonts w:ascii="Times New Roman" w:eastAsiaTheme="minorEastAsia" w:hAnsi="Times New Roman" w:cs="Times New Roman"/>
              <w:i w:val="0"/>
              <w:iCs w:val="0"/>
              <w:color w:val="000000" w:themeColor="text1"/>
              <w:sz w:val="20"/>
              <w:szCs w:val="20"/>
            </w:rPr>
          </w:rPrChange>
        </w:rPr>
        <w:t>);</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p>
          <m:sSupPr>
            <m:ctrlPr>
              <w:rPr>
                <w:rFonts w:ascii="Cambria Math" w:eastAsiaTheme="minorEastAsia" w:hAnsi="Cambria Math" w:cs="Times New Roman"/>
                <w:b/>
                <w:i w:val="0"/>
                <w:color w:val="000000" w:themeColor="text1"/>
                <w:sz w:val="20"/>
                <w:szCs w:val="20"/>
              </w:rPr>
            </m:ctrlPr>
          </m:sSupPr>
          <m:e>
            <m:r>
              <m:rPr>
                <m:sty m:val="bi"/>
              </m:rPr>
              <w:rPr>
                <w:rFonts w:ascii="Cambria Math" w:eastAsiaTheme="minorEastAsia" w:hAnsi="Cambria Math" w:cs="Times New Roman"/>
                <w:color w:val="000000" w:themeColor="text1"/>
                <w:sz w:val="20"/>
                <w:szCs w:val="20"/>
              </w:rPr>
              <m:t>n</m:t>
            </m:r>
          </m:e>
          <m:sup>
            <m:r>
              <m:rPr>
                <m:sty m:val="bi"/>
              </m:rPr>
              <w:rPr>
                <w:rFonts w:ascii="Cambria Math" w:eastAsiaTheme="minorEastAsia" w:hAnsi="Cambria Math" w:cs="Times New Roman"/>
                <w:color w:val="000000" w:themeColor="text1"/>
                <w:sz w:val="20"/>
                <w:szCs w:val="20"/>
              </w:rPr>
              <m:t>i</m:t>
            </m:r>
          </m:sup>
        </m:s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number of the internal walls for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th thermal zone;</w:t>
      </w:r>
    </w:p>
    <w:p w:rsidR="00C87307" w:rsidRPr="00D62DDB" w:rsidRDefault="00C87307" w:rsidP="00C87307">
      <w:pPr>
        <w:pStyle w:val="Caption"/>
        <w:spacing w:after="0"/>
        <w:ind w:left="720" w:hanging="720"/>
        <w:rPr>
          <w:rFonts w:ascii="Times New Roman" w:eastAsiaTheme="minorEastAsia" w:hAnsi="Times New Roman" w:cs="Times New Roman"/>
          <w:i w:val="0"/>
          <w:color w:val="000000" w:themeColor="text1"/>
          <w:sz w:val="20"/>
          <w:szCs w:val="20"/>
        </w:rPr>
      </w:pPr>
      <w:r w:rsidRPr="00D62DDB">
        <w:rPr>
          <w:rFonts w:ascii="Times New Roman" w:eastAsiaTheme="minorEastAsia" w:hAnsi="Times New Roman" w:cs="Times New Roman"/>
          <w:i w:val="0"/>
          <w:color w:val="000000" w:themeColor="text1"/>
          <w:sz w:val="20"/>
          <w:szCs w:val="20"/>
        </w:rPr>
        <w:t xml:space="preserve">          </w:t>
      </w:r>
      <m:oMath>
        <m:r>
          <m:rPr>
            <m:sty m:val="bi"/>
          </m:rP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discretization step;</w:t>
      </w:r>
    </w:p>
    <w:p w:rsidR="00C87307"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color w:val="000000" w:themeColor="text1"/>
          <w:sz w:val="20"/>
          <w:szCs w:val="20"/>
        </w:rPr>
        <w:t xml:space="preserve">          </w:t>
      </w:r>
      <m:oMath>
        <m:sSubSup>
          <m:sSubSupPr>
            <m:ctrlPr>
              <w:rPr>
                <w:rFonts w:ascii="Cambria Math" w:eastAsiaTheme="minorEastAsia" w:hAnsi="Cambria Math" w:cs="Times New Roman"/>
                <w:b/>
                <w:i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a</m:t>
            </m:r>
          </m:e>
          <m:sub>
            <m:r>
              <m:rPr>
                <m:sty m:val="bi"/>
              </m:rPr>
              <w:rPr>
                <w:rFonts w:ascii="Cambria Math" w:eastAsiaTheme="minorEastAsia" w:hAnsi="Cambria Math" w:cs="Times New Roman"/>
                <w:color w:val="000000" w:themeColor="text1"/>
                <w:sz w:val="20"/>
                <w:szCs w:val="20"/>
              </w:rPr>
              <m:t>0</m:t>
            </m:r>
          </m:sub>
          <m:sup>
            <m:r>
              <m:rPr>
                <m:sty m:val="bi"/>
              </m:rPr>
              <w:rPr>
                <w:rFonts w:ascii="Cambria Math" w:eastAsiaTheme="minorEastAsia" w:hAnsi="Cambria Math" w:cs="Times New Roman"/>
                <w:color w:val="000000" w:themeColor="text1"/>
                <w:sz w:val="20"/>
                <w:szCs w:val="20"/>
              </w:rPr>
              <m:t>i</m:t>
            </m:r>
          </m:sup>
        </m:sSubSup>
        <m:r>
          <m:rPr>
            <m:sty m:val="bi"/>
          </m:rPr>
          <w:rPr>
            <w:rFonts w:ascii="Cambria Math" w:eastAsiaTheme="minorEastAsia" w:hAnsi="Cambria Math" w:cs="Times New Roman"/>
            <w:color w:val="000000" w:themeColor="text1"/>
            <w:sz w:val="20"/>
            <w:szCs w:val="20"/>
          </w:rPr>
          <m:t>,…</m:t>
        </m:r>
        <m:sSubSup>
          <m:sSubSupPr>
            <m:ctrlPr>
              <w:rPr>
                <w:rFonts w:ascii="Cambria Math" w:eastAsiaTheme="minorEastAsia" w:hAnsi="Cambria Math" w:cs="Times New Roman"/>
                <w:b/>
                <w:i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a</m:t>
            </m:r>
          </m:e>
          <m:sub>
            <m:r>
              <w:ins w:id="129" w:author="Wang, Jing" w:date="2018-06-08T13:48:00Z">
                <m:rPr>
                  <m:sty m:val="bi"/>
                </m:rPr>
                <w:rPr>
                  <w:rFonts w:ascii="Cambria Math" w:hAnsi="Cambria Math" w:cs="Times New Roman"/>
                  <w:color w:val="000000" w:themeColor="text1"/>
                  <w:sz w:val="20"/>
                  <w:szCs w:val="20"/>
                </w:rPr>
                <m:t>4</m:t>
              </w:ins>
            </m:r>
            <m:r>
              <w:del w:id="130" w:author="Wang, Jing" w:date="2018-06-08T13:48:00Z">
                <m:rPr>
                  <m:sty m:val="bi"/>
                </m:rPr>
                <w:rPr>
                  <w:rFonts w:ascii="Cambria Math" w:hAnsi="Cambria Math" w:cs="Times New Roman"/>
                  <w:color w:val="000000" w:themeColor="text1"/>
                  <w:sz w:val="20"/>
                  <w:szCs w:val="20"/>
                </w:rPr>
                <m:t>3</m:t>
              </w:del>
            </m:r>
            <m:sSup>
              <m:sSupPr>
                <m:ctrlPr>
                  <w:rPr>
                    <w:rFonts w:ascii="Cambria Math" w:hAnsi="Cambria Math" w:cs="Times New Roman"/>
                    <w:b/>
                    <w:iCs w:val="0"/>
                    <w:color w:val="000000" w:themeColor="text1"/>
                    <w:sz w:val="20"/>
                    <w:szCs w:val="20"/>
                  </w:rPr>
                </m:ctrlPr>
              </m:sSupPr>
              <m:e>
                <m:r>
                  <m:rPr>
                    <m:sty m:val="bi"/>
                  </m:rPr>
                  <w:rPr>
                    <w:rFonts w:ascii="Cambria Math" w:hAnsi="Cambria Math" w:cs="Times New Roman"/>
                    <w:color w:val="000000" w:themeColor="text1"/>
                    <w:sz w:val="20"/>
                    <w:szCs w:val="20"/>
                  </w:rPr>
                  <m:t>m</m:t>
                </m:r>
              </m:e>
              <m:sup>
                <m:r>
                  <m:rPr>
                    <m:sty m:val="bi"/>
                  </m:rPr>
                  <w:rPr>
                    <w:rFonts w:ascii="Cambria Math" w:hAnsi="Cambria Math" w:cs="Times New Roman"/>
                    <w:color w:val="000000" w:themeColor="text1"/>
                    <w:sz w:val="20"/>
                    <w:szCs w:val="20"/>
                  </w:rPr>
                  <m:t>i</m:t>
                </m:r>
              </m:sup>
            </m:sSup>
            <m:r>
              <m:rPr>
                <m:sty m:val="bi"/>
              </m:rPr>
              <w:rPr>
                <w:rFonts w:ascii="Cambria Math" w:hAnsi="Cambria Math" w:cs="Times New Roman"/>
                <w:color w:val="000000" w:themeColor="text1"/>
                <w:sz w:val="20"/>
                <w:szCs w:val="20"/>
              </w:rPr>
              <m:t>+</m:t>
            </m:r>
            <m:sSup>
              <m:sSupPr>
                <m:ctrlPr>
                  <w:rPr>
                    <w:rFonts w:ascii="Cambria Math" w:eastAsiaTheme="minorEastAsia" w:hAnsi="Cambria Math" w:cs="Times New Roman"/>
                    <w:b/>
                    <w:i w:val="0"/>
                    <w:iCs w:val="0"/>
                    <w:color w:val="000000" w:themeColor="text1"/>
                    <w:sz w:val="20"/>
                    <w:szCs w:val="20"/>
                  </w:rPr>
                </m:ctrlPr>
              </m:sSupPr>
              <m:e>
                <m:r>
                  <m:rPr>
                    <m:sty m:val="bi"/>
                  </m:rPr>
                  <w:rPr>
                    <w:rFonts w:ascii="Cambria Math" w:hAnsi="Cambria Math" w:cs="Times New Roman"/>
                    <w:color w:val="000000" w:themeColor="text1"/>
                    <w:sz w:val="20"/>
                    <w:szCs w:val="20"/>
                  </w:rPr>
                  <m:t>n</m:t>
                </m:r>
              </m:e>
              <m:sup>
                <m:r>
                  <m:rPr>
                    <m:sty m:val="bi"/>
                  </m:rPr>
                  <w:rPr>
                    <w:rFonts w:ascii="Cambria Math" w:eastAsiaTheme="minorEastAsia" w:hAnsi="Cambria Math" w:cs="Times New Roman"/>
                    <w:color w:val="000000" w:themeColor="text1"/>
                    <w:sz w:val="20"/>
                    <w:szCs w:val="20"/>
                  </w:rPr>
                  <m:t>i</m:t>
                </m:r>
              </m:sup>
            </m:sSup>
            <m:r>
              <m:rPr>
                <m:sty m:val="bi"/>
              </m:rPr>
              <w:rPr>
                <w:rFonts w:ascii="Cambria Math" w:eastAsiaTheme="minorEastAsia" w:hAnsi="Cambria Math" w:cs="Times New Roman"/>
                <w:color w:val="000000" w:themeColor="text1"/>
                <w:sz w:val="20"/>
                <w:szCs w:val="20"/>
              </w:rPr>
              <m:t>+4</m:t>
            </m:r>
          </m:sub>
          <m:sup>
            <m:r>
              <m:rPr>
                <m:sty m:val="bi"/>
              </m:rPr>
              <w:rPr>
                <w:rFonts w:ascii="Cambria Math" w:eastAsiaTheme="minorEastAsia" w:hAnsi="Cambria Math" w:cs="Times New Roman"/>
                <w:color w:val="000000" w:themeColor="text1"/>
                <w:sz w:val="20"/>
                <w:szCs w:val="20"/>
              </w:rPr>
              <m:t>i</m:t>
            </m:r>
          </m:sup>
        </m:sSub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are</w:t>
      </w:r>
      <w:proofErr w:type="gramEnd"/>
      <w:r w:rsidRPr="00D62DDB">
        <w:rPr>
          <w:rFonts w:ascii="Times New Roman" w:eastAsiaTheme="minorEastAsia" w:hAnsi="Times New Roman" w:cs="Times New Roman"/>
          <w:i w:val="0"/>
          <w:iCs w:val="0"/>
          <w:color w:val="000000" w:themeColor="text1"/>
          <w:sz w:val="20"/>
          <w:szCs w:val="20"/>
        </w:rPr>
        <w:t xml:space="preserve"> the regression coefficients.</w:t>
      </w:r>
      <w:r>
        <w:rPr>
          <w:rFonts w:ascii="Times New Roman" w:eastAsiaTheme="minorEastAsia" w:hAnsi="Times New Roman" w:cs="Times New Roman"/>
          <w:i w:val="0"/>
          <w:iCs w:val="0"/>
          <w:color w:val="000000" w:themeColor="text1"/>
          <w:sz w:val="20"/>
          <w:szCs w:val="20"/>
        </w:rPr>
        <w:t xml:space="preserve"> In total, there are (</w:t>
      </w:r>
      <w:ins w:id="131" w:author="Wang, Jing" w:date="2018-06-08T13:48:00Z">
        <w:r w:rsidR="007056EB">
          <w:rPr>
            <w:rFonts w:ascii="Times New Roman" w:eastAsiaTheme="minorEastAsia" w:hAnsi="Times New Roman" w:cs="Times New Roman"/>
            <w:i w:val="0"/>
            <w:iCs w:val="0"/>
            <w:color w:val="000000" w:themeColor="text1"/>
            <w:sz w:val="20"/>
            <w:szCs w:val="20"/>
          </w:rPr>
          <w:t>4</w:t>
        </w:r>
      </w:ins>
      <w:del w:id="132" w:author="Wang, Jing" w:date="2018-06-08T13:48:00Z">
        <w:r w:rsidDel="007056EB">
          <w:rPr>
            <w:rFonts w:ascii="Times New Roman" w:eastAsiaTheme="minorEastAsia" w:hAnsi="Times New Roman" w:cs="Times New Roman"/>
            <w:i w:val="0"/>
            <w:iCs w:val="0"/>
            <w:color w:val="000000" w:themeColor="text1"/>
            <w:sz w:val="20"/>
            <w:szCs w:val="20"/>
          </w:rPr>
          <w:delText>3</w:delText>
        </w:r>
      </w:del>
      <w:r>
        <w:rPr>
          <w:rFonts w:ascii="Times New Roman" w:eastAsiaTheme="minorEastAsia" w:hAnsi="Times New Roman" w:cs="Times New Roman"/>
          <w:i w:val="0"/>
          <w:iCs w:val="0"/>
          <w:color w:val="000000" w:themeColor="text1"/>
          <w:sz w:val="20"/>
          <w:szCs w:val="20"/>
        </w:rPr>
        <w:t>m+n+5) coefficients.</w:t>
      </w:r>
    </w:p>
    <w:p w:rsidR="00C87307" w:rsidRDefault="00C87307" w:rsidP="00C87307"/>
    <w:p w:rsidR="00C87307" w:rsidDel="007056EB" w:rsidRDefault="00C87307" w:rsidP="00C87307">
      <w:pPr>
        <w:rPr>
          <w:del w:id="133" w:author="Wang, Jing" w:date="2018-06-08T13:48:00Z"/>
          <w:rFonts w:ascii="Times New Roman" w:hAnsi="Times New Roman" w:cs="Times New Roman"/>
        </w:rPr>
      </w:pPr>
      <w:del w:id="134" w:author="Wang, Jing" w:date="2018-06-08T13:48:00Z">
        <w:r w:rsidRPr="00BB03CD" w:rsidDel="007056EB">
          <w:rPr>
            <w:rFonts w:ascii="Times New Roman" w:hAnsi="Times New Roman" w:cs="Times New Roman"/>
            <w:highlight w:val="yellow"/>
          </w:rPr>
          <w:delText>Code and slides not uniformed. Change zone naming sequence. Generalize code.</w:delText>
        </w:r>
      </w:del>
    </w:p>
    <w:p w:rsidR="00C87307" w:rsidRDefault="00C87307" w:rsidP="00C87307">
      <w:pPr>
        <w:rPr>
          <w:rFonts w:ascii="Times New Roman" w:hAnsi="Times New Roman" w:cs="Times New Roman"/>
        </w:rPr>
      </w:pPr>
      <w:r>
        <w:rPr>
          <w:rFonts w:ascii="Times New Roman" w:hAnsi="Times New Roman" w:cs="Times New Roman"/>
        </w:rPr>
        <w:t>For thermal zones with CAV system</w:t>
      </w:r>
      <w:r w:rsidR="005D3B2D">
        <w:rPr>
          <w:rFonts w:ascii="Times New Roman" w:hAnsi="Times New Roman" w:cs="Times New Roman"/>
        </w:rPr>
        <w:t xml:space="preserve"> (constant air flow rate and no reheat)</w:t>
      </w:r>
      <w:r>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rsidP="007056EB">
            <w:pPr>
              <w:jc w:val="center"/>
              <w:rPr>
                <w:rFonts w:ascii="Times New Roman" w:hAnsi="Times New Roman" w:cs="Times New Roman"/>
                <w:color w:val="000000" w:themeColor="text1"/>
              </w:rPr>
              <w:pPrChange w:id="135" w:author="Wang, Jing" w:date="2018-06-08T13:48:00Z">
                <w:pPr>
                  <w:jc w:val="center"/>
                </w:pPr>
              </w:pPrChange>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1</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sol</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3</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int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4</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r>
                  <w:del w:id="136" w:author="Wang, Jing" w:date="2018-06-07T12:34:00Z">
                    <w:rPr>
                      <w:rFonts w:ascii="Cambria Math" w:hAnsi="Cambria Math" w:cs="Times New Roman"/>
                      <w:color w:val="000000" w:themeColor="text1"/>
                    </w:rPr>
                    <m:t>+</m:t>
                  </w:del>
                </m:r>
                <m:r>
                  <w:ins w:id="137" w:author="Wang, Jing" w:date="2018-06-07T12:34:00Z">
                    <w:rPr>
                      <w:rFonts w:ascii="Cambria Math" w:hAnsi="Cambria Math" w:cs="Times New Roman"/>
                      <w:color w:val="000000" w:themeColor="text1"/>
                    </w:rPr>
                    <m:t>+</m:t>
                  </w:ins>
                </m:r>
                <m:nary>
                  <m:naryPr>
                    <m:chr m:val="∑"/>
                    <m:limLoc m:val="subSup"/>
                    <m:ctrlPr>
                      <w:ins w:id="138" w:author="Wang, Jing" w:date="2018-06-07T12:34:00Z">
                        <w:rPr>
                          <w:rFonts w:ascii="Cambria Math" w:hAnsi="Cambria Math" w:cs="Times New Roman"/>
                          <w:i/>
                          <w:color w:val="000000" w:themeColor="text1"/>
                        </w:rPr>
                      </w:ins>
                    </m:ctrlPr>
                  </m:naryPr>
                  <m:sub>
                    <m:r>
                      <w:ins w:id="139" w:author="Wang, Jing" w:date="2018-06-07T12:34:00Z">
                        <w:rPr>
                          <w:rFonts w:ascii="Cambria Math" w:hAnsi="Cambria Math" w:cs="Times New Roman"/>
                          <w:color w:val="000000" w:themeColor="text1"/>
                        </w:rPr>
                        <m:t>j=5</m:t>
                      </w:ins>
                    </m:r>
                  </m:sub>
                  <m:sup>
                    <m:r>
                      <w:ins w:id="140" w:author="Wang, Jing" w:date="2018-06-07T12:34:00Z">
                        <w:rPr>
                          <w:rFonts w:ascii="Cambria Math" w:eastAsiaTheme="minorEastAsia" w:hAnsi="Cambria Math" w:cs="Times New Roman"/>
                          <w:color w:val="000000" w:themeColor="text1"/>
                        </w:rPr>
                        <m:t xml:space="preserve"> </m:t>
                      </w:ins>
                    </m:r>
                    <m:sSup>
                      <m:sSupPr>
                        <m:ctrlPr>
                          <w:ins w:id="141" w:author="Wang, Jing" w:date="2018-06-07T12:34:00Z">
                            <w:rPr>
                              <w:rFonts w:ascii="Cambria Math" w:eastAsiaTheme="minorEastAsia" w:hAnsi="Cambria Math" w:cs="Times New Roman"/>
                              <w:i/>
                              <w:color w:val="000000" w:themeColor="text1"/>
                            </w:rPr>
                          </w:ins>
                        </m:ctrlPr>
                      </m:sSupPr>
                      <m:e>
                        <m:r>
                          <w:ins w:id="142" w:author="Wang, Jing" w:date="2018-06-07T12:34:00Z">
                            <w:rPr>
                              <w:rFonts w:ascii="Cambria Math" w:hAnsi="Cambria Math" w:cs="Times New Roman"/>
                              <w:color w:val="000000" w:themeColor="text1"/>
                            </w:rPr>
                            <m:t>n</m:t>
                          </w:ins>
                        </m:r>
                      </m:e>
                      <m:sup>
                        <m:r>
                          <w:ins w:id="143" w:author="Wang, Jing" w:date="2018-06-07T12:34:00Z">
                            <w:rPr>
                              <w:rFonts w:ascii="Cambria Math" w:eastAsiaTheme="minorEastAsia" w:hAnsi="Cambria Math" w:cs="Times New Roman"/>
                              <w:color w:val="000000" w:themeColor="text1"/>
                            </w:rPr>
                            <m:t>i</m:t>
                          </w:ins>
                        </m:r>
                      </m:sup>
                    </m:sSup>
                    <m:r>
                      <w:ins w:id="144" w:author="Wang, Jing" w:date="2018-06-07T12:34:00Z">
                        <w:rPr>
                          <w:rFonts w:ascii="Cambria Math" w:eastAsiaTheme="minorEastAsia" w:hAnsi="Cambria Math" w:cs="Times New Roman"/>
                          <w:color w:val="000000" w:themeColor="text1"/>
                        </w:rPr>
                        <m:t>+5-1</m:t>
                      </w:ins>
                    </m:r>
                  </m:sup>
                  <m:e>
                    <m:sSubSup>
                      <m:sSubSupPr>
                        <m:ctrlPr>
                          <w:ins w:id="145" w:author="Wang, Jing" w:date="2018-06-07T12:34:00Z">
                            <w:rPr>
                              <w:rFonts w:ascii="Cambria Math" w:hAnsi="Cambria Math" w:cs="Times New Roman"/>
                              <w:i/>
                              <w:color w:val="000000" w:themeColor="text1"/>
                            </w:rPr>
                          </w:ins>
                        </m:ctrlPr>
                      </m:sSubSupPr>
                      <m:e>
                        <m:r>
                          <w:ins w:id="146" w:author="Wang, Jing" w:date="2018-06-07T12:34:00Z">
                            <w:rPr>
                              <w:rFonts w:ascii="Cambria Math" w:hAnsi="Cambria Math" w:cs="Times New Roman"/>
                              <w:color w:val="000000" w:themeColor="text1"/>
                            </w:rPr>
                            <m:t>a</m:t>
                          </w:ins>
                        </m:r>
                      </m:e>
                      <m:sub>
                        <m:r>
                          <w:ins w:id="147" w:author="Wang, Jing" w:date="2018-06-07T12:34:00Z">
                            <w:rPr>
                              <w:rFonts w:ascii="Cambria Math" w:hAnsi="Cambria Math" w:cs="Times New Roman"/>
                              <w:color w:val="000000" w:themeColor="text1"/>
                            </w:rPr>
                            <m:t>j</m:t>
                          </w:ins>
                        </m:r>
                      </m:sub>
                      <m:sup>
                        <m:r>
                          <w:ins w:id="148" w:author="Wang, Jing" w:date="2018-06-07T12:34:00Z">
                            <w:rPr>
                              <w:rFonts w:ascii="Cambria Math" w:hAnsi="Cambria Math" w:cs="Times New Roman"/>
                              <w:color w:val="000000" w:themeColor="text1"/>
                            </w:rPr>
                            <m:t>i</m:t>
                          </w:ins>
                        </m:r>
                      </m:sup>
                    </m:sSubSup>
                    <m:sSubSup>
                      <m:sSubSupPr>
                        <m:ctrlPr>
                          <w:ins w:id="149" w:author="Wang, Jing" w:date="2018-06-07T12:34:00Z">
                            <w:rPr>
                              <w:rFonts w:ascii="Cambria Math" w:hAnsi="Cambria Math" w:cs="Times New Roman"/>
                              <w:i/>
                              <w:color w:val="000000" w:themeColor="text1"/>
                            </w:rPr>
                          </w:ins>
                        </m:ctrlPr>
                      </m:sSubSupPr>
                      <m:e>
                        <m:r>
                          <w:ins w:id="150" w:author="Wang, Jing" w:date="2018-06-07T12:34:00Z">
                            <w:rPr>
                              <w:rFonts w:ascii="Cambria Math" w:hAnsi="Cambria Math" w:cs="Times New Roman"/>
                              <w:color w:val="000000" w:themeColor="text1"/>
                            </w:rPr>
                            <m:t>T</m:t>
                          </w:ins>
                        </m:r>
                      </m:e>
                      <m:sub>
                        <m:r>
                          <w:ins w:id="151" w:author="Wang, Jing" w:date="2018-06-07T12:34:00Z">
                            <w:rPr>
                              <w:rFonts w:ascii="Cambria Math" w:hAnsi="Cambria Math" w:cs="Times New Roman"/>
                              <w:color w:val="000000" w:themeColor="text1"/>
                            </w:rPr>
                            <m:t>t</m:t>
                          </w:ins>
                        </m:r>
                      </m:sub>
                      <m:sup>
                        <m:r>
                          <w:ins w:id="152" w:author="Wang, Jing" w:date="2018-06-07T12:34:00Z">
                            <w:rPr>
                              <w:rFonts w:ascii="Cambria Math" w:hAnsi="Cambria Math" w:cs="Times New Roman"/>
                              <w:color w:val="000000" w:themeColor="text1"/>
                            </w:rPr>
                            <m:t>i,wal,j</m:t>
                          </w:ins>
                        </m:r>
                      </m:sup>
                    </m:sSubSup>
                  </m:e>
                </m:nary>
                <m:r>
                  <w:ins w:id="153" w:author="Wang, Jing" w:date="2018-06-07T12:34:00Z">
                    <w:rPr>
                      <w:rFonts w:ascii="Cambria Math" w:hAnsi="Cambria Math" w:cs="Times New Roman"/>
                      <w:color w:val="000000" w:themeColor="text1"/>
                    </w:rPr>
                    <m:t>+</m:t>
                  </w:ins>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s=5</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i</m:t>
                        </m:r>
                      </m:sup>
                    </m:sSup>
                    <m:r>
                      <w:rPr>
                        <w:rFonts w:ascii="Cambria Math" w:hAnsi="Cambria Math" w:cs="Times New Roman"/>
                        <w:color w:val="000000" w:themeColor="text1"/>
                      </w:rPr>
                      <m:t>+5-1</m:t>
                    </m:r>
                  </m:sup>
                  <m:e>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ins w:id="154" w:author="Wang, Jing" w:date="2018-06-07T12:40:00Z">
                                <w:rPr>
                                  <w:rFonts w:ascii="Cambria Math" w:hAnsi="Cambria Math" w:cs="Times New Roman"/>
                                  <w:i/>
                                  <w:color w:val="000000" w:themeColor="text1"/>
                                </w:rPr>
                              </w:ins>
                            </m:ctrlPr>
                          </m:sSupPr>
                          <m:e>
                            <m:r>
                              <w:ins w:id="155" w:author="Wang, Jing" w:date="2018-06-07T12:45:00Z">
                                <w:rPr>
                                  <w:rFonts w:ascii="Cambria Math" w:hAnsi="Cambria Math" w:cs="Times New Roman"/>
                                  <w:color w:val="000000" w:themeColor="text1"/>
                                </w:rPr>
                                <m:t>n</m:t>
                              </w:ins>
                            </m:r>
                          </m:e>
                          <m:sup>
                            <m:r>
                              <w:ins w:id="156" w:author="Wang, Jing" w:date="2018-06-07T12:40:00Z">
                                <w:rPr>
                                  <w:rFonts w:ascii="Cambria Math" w:hAnsi="Cambria Math" w:cs="Times New Roman"/>
                                  <w:color w:val="000000" w:themeColor="text1"/>
                                </w:rPr>
                                <m:t>i</m:t>
                              </w:ins>
                            </m:r>
                          </m:sup>
                        </m:sSup>
                        <m:r>
                          <w:ins w:id="157" w:author="Wang, Jing" w:date="2018-06-07T12:41:00Z">
                            <w:rPr>
                              <w:rFonts w:ascii="Cambria Math" w:hAnsi="Cambria Math" w:cs="Times New Roman"/>
                              <w:color w:val="000000" w:themeColor="text1"/>
                            </w:rPr>
                            <m:t>+</m:t>
                          </w:ins>
                        </m:r>
                        <m:r>
                          <w:rPr>
                            <w:rFonts w:ascii="Cambria Math" w:hAnsi="Cambria Math" w:cs="Times New Roman"/>
                            <w:color w:val="000000" w:themeColor="text1"/>
                          </w:rPr>
                          <m:t>s</m:t>
                        </m:r>
                      </m:sub>
                      <m:sup>
                        <m:r>
                          <w:rPr>
                            <w:rFonts w:ascii="Cambria Math" w:hAnsi="Cambria Math" w:cs="Times New Roman"/>
                            <w:color w:val="000000" w:themeColor="text1"/>
                          </w:rPr>
                          <m:t>i</m:t>
                        </m:r>
                      </m:sup>
                    </m:sSubSup>
                  </m:e>
                </m:nary>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r>
                      <w:del w:id="158" w:author="Wang, Jing" w:date="2018-06-07T17:17:00Z">
                        <w:rPr>
                          <w:rFonts w:ascii="Cambria Math" w:hAnsi="Cambria Math" w:cs="Times New Roman"/>
                          <w:color w:val="000000" w:themeColor="text1"/>
                        </w:rPr>
                        <m:t>hsp</m:t>
                      </w:del>
                    </m:r>
                    <m:r>
                      <w:ins w:id="159" w:author="Wang, Jing" w:date="2018-06-08T13:48:00Z">
                        <w:rPr>
                          <w:rFonts w:ascii="Cambria Math" w:hAnsi="Cambria Math" w:cs="Times New Roman"/>
                          <w:color w:val="000000" w:themeColor="text1"/>
                        </w:rPr>
                        <m:t>hsp</m:t>
                      </w:ins>
                    </m:r>
                    <m:r>
                      <w:rPr>
                        <w:rFonts w:ascii="Cambria Math" w:hAnsi="Cambria Math" w:cs="Times New Roman"/>
                        <w:color w:val="000000" w:themeColor="text1"/>
                      </w:rPr>
                      <m:t>,s</m:t>
                    </m:r>
                  </m:sup>
                </m:sSubSup>
                <m:r>
                  <w:ins w:id="160" w:author="Wang, Jing" w:date="2018-06-08T13:48:00Z">
                    <w:rPr>
                      <w:rFonts w:ascii="Cambria Math" w:hAnsi="Cambria Math" w:cs="Times New Roman"/>
                      <w:color w:val="000000" w:themeColor="text1"/>
                    </w:rPr>
                    <m:t>+</m:t>
                  </w:ins>
                </m:r>
                <m:sSubSup>
                  <m:sSubSupPr>
                    <m:ctrlPr>
                      <w:ins w:id="161" w:author="Wang, Jing" w:date="2018-06-08T13:48:00Z">
                        <w:rPr>
                          <w:rFonts w:ascii="Cambria Math" w:hAnsi="Cambria Math" w:cs="Times New Roman"/>
                          <w:i/>
                          <w:color w:val="000000" w:themeColor="text1"/>
                        </w:rPr>
                      </w:ins>
                    </m:ctrlPr>
                  </m:sSubSupPr>
                  <m:e>
                    <m:sSubSup>
                      <m:sSubSupPr>
                        <m:ctrlPr>
                          <w:ins w:id="162" w:author="Wang, Jing" w:date="2018-06-08T13:48:00Z">
                            <w:rPr>
                              <w:rFonts w:ascii="Cambria Math" w:hAnsi="Cambria Math" w:cs="Times New Roman"/>
                              <w:i/>
                              <w:color w:val="000000" w:themeColor="text1"/>
                            </w:rPr>
                          </w:ins>
                        </m:ctrlPr>
                      </m:sSubSupPr>
                      <m:e>
                        <m:r>
                          <w:ins w:id="163" w:author="Wang, Jing" w:date="2018-06-08T13:48:00Z">
                            <w:rPr>
                              <w:rFonts w:ascii="Cambria Math" w:hAnsi="Cambria Math" w:cs="Times New Roman"/>
                              <w:color w:val="000000" w:themeColor="text1"/>
                            </w:rPr>
                            <m:t>a</m:t>
                          </w:ins>
                        </m:r>
                      </m:e>
                      <m:sub>
                        <m:sSup>
                          <m:sSupPr>
                            <m:ctrlPr>
                              <w:ins w:id="164" w:author="Wang, Jing" w:date="2018-06-08T13:48:00Z">
                                <w:rPr>
                                  <w:rFonts w:ascii="Cambria Math" w:hAnsi="Cambria Math" w:cs="Times New Roman"/>
                                  <w:i/>
                                  <w:color w:val="000000" w:themeColor="text1"/>
                                </w:rPr>
                              </w:ins>
                            </m:ctrlPr>
                          </m:sSupPr>
                          <m:e>
                            <m:r>
                              <w:ins w:id="165" w:author="Wang, Jing" w:date="2018-06-08T13:48:00Z">
                                <w:rPr>
                                  <w:rFonts w:ascii="Cambria Math" w:hAnsi="Cambria Math" w:cs="Times New Roman"/>
                                  <w:color w:val="000000" w:themeColor="text1"/>
                                </w:rPr>
                                <m:t>2n</m:t>
                              </w:ins>
                            </m:r>
                          </m:e>
                          <m:sup>
                            <m:r>
                              <w:ins w:id="166" w:author="Wang, Jing" w:date="2018-06-08T13:48:00Z">
                                <w:rPr>
                                  <w:rFonts w:ascii="Cambria Math" w:hAnsi="Cambria Math" w:cs="Times New Roman"/>
                                  <w:color w:val="000000" w:themeColor="text1"/>
                                </w:rPr>
                                <m:t>i</m:t>
                              </w:ins>
                            </m:r>
                          </m:sup>
                        </m:sSup>
                        <m:r>
                          <w:ins w:id="167" w:author="Wang, Jing" w:date="2018-06-08T13:48:00Z">
                            <w:rPr>
                              <w:rFonts w:ascii="Cambria Math" w:hAnsi="Cambria Math" w:cs="Times New Roman"/>
                              <w:color w:val="000000" w:themeColor="text1"/>
                            </w:rPr>
                            <m:t>+s</m:t>
                          </w:ins>
                        </m:r>
                      </m:sub>
                      <m:sup>
                        <m:r>
                          <w:ins w:id="168" w:author="Wang, Jing" w:date="2018-06-08T13:48:00Z">
                            <w:rPr>
                              <w:rFonts w:ascii="Cambria Math" w:hAnsi="Cambria Math" w:cs="Times New Roman"/>
                              <w:color w:val="000000" w:themeColor="text1"/>
                            </w:rPr>
                            <m:t>i</m:t>
                          </w:ins>
                        </m:r>
                      </m:sup>
                    </m:sSubSup>
                    <m:r>
                      <w:ins w:id="169" w:author="Wang, Jing" w:date="2018-06-08T13:48:00Z">
                        <w:rPr>
                          <w:rFonts w:ascii="Cambria Math" w:hAnsi="Cambria Math" w:cs="Times New Roman"/>
                          <w:color w:val="000000" w:themeColor="text1"/>
                        </w:rPr>
                        <m:t>T</m:t>
                      </w:ins>
                    </m:r>
                  </m:e>
                  <m:sub>
                    <m:r>
                      <w:ins w:id="170" w:author="Wang, Jing" w:date="2018-06-08T13:48:00Z">
                        <w:rPr>
                          <w:rFonts w:ascii="Cambria Math" w:hAnsi="Cambria Math" w:cs="Times New Roman"/>
                          <w:color w:val="000000" w:themeColor="text1"/>
                        </w:rPr>
                        <m:t>t</m:t>
                      </w:ins>
                    </m:r>
                  </m:sub>
                  <m:sup>
                    <m:r>
                      <w:ins w:id="171" w:author="Wang, Jing" w:date="2018-06-08T13:48:00Z">
                        <w:rPr>
                          <w:rFonts w:ascii="Cambria Math" w:hAnsi="Cambria Math" w:cs="Times New Roman"/>
                          <w:color w:val="000000" w:themeColor="text1"/>
                        </w:rPr>
                        <m:t>i,csp,s</m:t>
                      </w:ins>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rPr>
                            <w:rFonts w:ascii="Cambria Math" w:hAnsi="Cambria Math" w:cs="Times New Roman"/>
                            <w:i/>
                            <w:color w:val="000000" w:themeColor="text1"/>
                          </w:rPr>
                        </m:ctrlPr>
                      </m:sSupPr>
                      <m:e>
                        <m:r>
                          <w:ins w:id="172" w:author="Wang, Jing" w:date="2018-06-07T12:41:00Z">
                            <w:rPr>
                              <w:rFonts w:ascii="Cambria Math" w:hAnsi="Cambria Math" w:cs="Times New Roman"/>
                              <w:color w:val="000000" w:themeColor="text1"/>
                            </w:rPr>
                            <m:t>3</m:t>
                          </w:ins>
                        </m:r>
                        <m:r>
                          <w:ins w:id="173" w:author="Wang, Jing" w:date="2018-06-07T12:45:00Z">
                            <w:rPr>
                              <w:rFonts w:ascii="Cambria Math" w:hAnsi="Cambria Math" w:cs="Times New Roman"/>
                              <w:color w:val="000000" w:themeColor="text1"/>
                            </w:rPr>
                            <m:t>n</m:t>
                          </w:ins>
                        </m:r>
                        <m:r>
                          <w:del w:id="174" w:author="Wang, Jing" w:date="2018-06-07T12:45:00Z">
                            <w:rPr>
                              <w:rFonts w:ascii="Cambria Math" w:hAnsi="Cambria Math" w:cs="Times New Roman"/>
                              <w:color w:val="000000" w:themeColor="text1"/>
                            </w:rPr>
                            <m:t>m</m:t>
                          </w:del>
                        </m:r>
                      </m:e>
                      <m:sup>
                        <m:r>
                          <w:rPr>
                            <w:rFonts w:ascii="Cambria Math" w:hAnsi="Cambria Math" w:cs="Times New Roman"/>
                            <w:color w:val="000000" w:themeColor="text1"/>
                          </w:rPr>
                          <m:t>i</m:t>
                        </m:r>
                      </m:sup>
                    </m:sSup>
                    <m:r>
                      <w:rPr>
                        <w:rFonts w:ascii="Cambria Math" w:hAnsi="Cambria Math" w:cs="Times New Roman"/>
                        <w:color w:val="000000" w:themeColor="text1"/>
                      </w:rPr>
                      <m:t>+s</m:t>
                    </m:r>
                  </m:sub>
                  <m:sup>
                    <m:r>
                      <w:rPr>
                        <w:rFonts w:ascii="Cambria Math" w:hAnsi="Cambria Math" w:cs="Times New Roman"/>
                        <w:color w:val="000000" w:themeColor="text1"/>
                      </w:rPr>
                      <m:t>i</m:t>
                    </m:r>
                  </m:sup>
                </m:sSubSup>
                <m:sSubSup>
                  <m:sSubSupPr>
                    <m:ctrlPr>
                      <w:ins w:id="175" w:author="Wang, Jing" w:date="2018-06-07T17:18:00Z">
                        <w:rPr>
                          <w:rFonts w:ascii="Cambria Math" w:hAnsi="Cambria Math" w:cs="Times New Roman"/>
                          <w:i/>
                          <w:color w:val="000000" w:themeColor="text1"/>
                        </w:rPr>
                      </w:ins>
                    </m:ctrlPr>
                  </m:sSubSupPr>
                  <m:e>
                    <m:r>
                      <w:ins w:id="176" w:author="Wang, Jing" w:date="2018-06-07T17:18:00Z">
                        <w:rPr>
                          <w:rFonts w:ascii="Cambria Math" w:hAnsi="Cambria Math" w:cs="Times New Roman"/>
                          <w:color w:val="000000" w:themeColor="text1"/>
                        </w:rPr>
                        <m:t>T</m:t>
                      </w:ins>
                    </m:r>
                  </m:e>
                  <m:sub>
                    <m:r>
                      <w:ins w:id="177" w:author="Wang, Jing" w:date="2018-06-07T17:18:00Z">
                        <w:rPr>
                          <w:rFonts w:ascii="Cambria Math" w:hAnsi="Cambria Math" w:cs="Times New Roman"/>
                          <w:color w:val="000000" w:themeColor="text1"/>
                        </w:rPr>
                        <m:t>t</m:t>
                      </w:ins>
                    </m:r>
                  </m:sub>
                  <m:sup>
                    <m:r>
                      <w:ins w:id="178" w:author="Wang, Jing" w:date="2018-06-07T17:18:00Z">
                        <w:rPr>
                          <w:rFonts w:ascii="Cambria Math" w:hAnsi="Cambria Math" w:cs="Times New Roman"/>
                          <w:color w:val="000000" w:themeColor="text1"/>
                        </w:rPr>
                        <m:t>i,sup,s</m:t>
                      </w:ins>
                    </m:r>
                  </m:sup>
                </m:sSubSup>
                <m:sSubSup>
                  <m:sSubSupPr>
                    <m:ctrlPr>
                      <w:del w:id="179" w:author="Wang, Jing" w:date="2018-06-07T17:18:00Z">
                        <w:rPr>
                          <w:rFonts w:ascii="Cambria Math" w:hAnsi="Cambria Math" w:cs="Times New Roman"/>
                          <w:i/>
                          <w:color w:val="000000" w:themeColor="text1"/>
                        </w:rPr>
                      </w:del>
                    </m:ctrlPr>
                  </m:sSubSupPr>
                  <m:e>
                    <m:r>
                      <w:del w:id="180" w:author="Wang, Jing" w:date="2018-06-07T17:18:00Z">
                        <w:rPr>
                          <w:rFonts w:ascii="Cambria Math" w:hAnsi="Cambria Math" w:cs="Times New Roman"/>
                          <w:color w:val="000000" w:themeColor="text1"/>
                        </w:rPr>
                        <m:t>T</m:t>
                      </w:del>
                    </m:r>
                  </m:e>
                  <m:sub>
                    <m:r>
                      <w:del w:id="181" w:author="Wang, Jing" w:date="2018-06-07T17:18:00Z">
                        <w:rPr>
                          <w:rFonts w:ascii="Cambria Math" w:hAnsi="Cambria Math" w:cs="Times New Roman"/>
                          <w:color w:val="000000" w:themeColor="text1"/>
                        </w:rPr>
                        <m:t>t</m:t>
                      </w:del>
                    </m:r>
                  </m:sub>
                  <m:sup>
                    <m:r>
                      <w:del w:id="182" w:author="Wang, Jing" w:date="2018-06-07T17:18:00Z">
                        <w:rPr>
                          <w:rFonts w:ascii="Cambria Math" w:hAnsi="Cambria Math" w:cs="Times New Roman"/>
                          <w:color w:val="000000" w:themeColor="text1"/>
                        </w:rPr>
                        <m:t>i,csp,s</m:t>
                      </w:del>
                    </m:r>
                  </m:sup>
                </m:sSubSup>
                <m:r>
                  <w:del w:id="183" w:author="Wang, Jing" w:date="2018-06-07T17:18:00Z">
                    <w:rPr>
                      <w:rFonts w:ascii="Cambria Math" w:hAnsi="Cambria Math" w:cs="Times New Roman"/>
                      <w:color w:val="000000" w:themeColor="text1"/>
                    </w:rPr>
                    <m:t>+</m:t>
                  </w:del>
                </m:r>
                <m:sSubSup>
                  <m:sSubSupPr>
                    <m:ctrlPr>
                      <w:del w:id="184" w:author="Wang, Jing" w:date="2018-06-07T17:18:00Z">
                        <w:rPr>
                          <w:rFonts w:ascii="Cambria Math" w:hAnsi="Cambria Math" w:cs="Times New Roman"/>
                          <w:i/>
                          <w:color w:val="000000" w:themeColor="text1"/>
                        </w:rPr>
                      </w:del>
                    </m:ctrlPr>
                  </m:sSubSupPr>
                  <m:e>
                    <m:r>
                      <w:del w:id="185" w:author="Wang, Jing" w:date="2018-06-07T17:18:00Z">
                        <w:rPr>
                          <w:rFonts w:ascii="Cambria Math" w:hAnsi="Cambria Math" w:cs="Times New Roman"/>
                          <w:color w:val="000000" w:themeColor="text1"/>
                        </w:rPr>
                        <m:t>a</m:t>
                      </w:del>
                    </m:r>
                  </m:e>
                  <m:sub>
                    <m:r>
                      <w:del w:id="186" w:author="Wang, Jing" w:date="2018-06-07T12:41:00Z">
                        <w:rPr>
                          <w:rFonts w:ascii="Cambria Math" w:hAnsi="Cambria Math" w:cs="Times New Roman"/>
                          <w:color w:val="000000" w:themeColor="text1"/>
                        </w:rPr>
                        <m:t>2</m:t>
                      </w:del>
                    </m:r>
                    <m:sSup>
                      <m:sSupPr>
                        <m:ctrlPr>
                          <w:del w:id="187" w:author="Wang, Jing" w:date="2018-06-07T17:18:00Z">
                            <w:rPr>
                              <w:rFonts w:ascii="Cambria Math" w:hAnsi="Cambria Math" w:cs="Times New Roman"/>
                              <w:i/>
                              <w:color w:val="000000" w:themeColor="text1"/>
                            </w:rPr>
                          </w:del>
                        </m:ctrlPr>
                      </m:sSupPr>
                      <m:e>
                        <m:r>
                          <w:del w:id="188" w:author="Wang, Jing" w:date="2018-06-07T12:45:00Z">
                            <w:rPr>
                              <w:rFonts w:ascii="Cambria Math" w:hAnsi="Cambria Math" w:cs="Times New Roman"/>
                              <w:color w:val="000000" w:themeColor="text1"/>
                            </w:rPr>
                            <m:t>m</m:t>
                          </w:del>
                        </m:r>
                      </m:e>
                      <m:sup>
                        <m:r>
                          <w:del w:id="189" w:author="Wang, Jing" w:date="2018-06-07T17:18:00Z">
                            <w:rPr>
                              <w:rFonts w:ascii="Cambria Math" w:hAnsi="Cambria Math" w:cs="Times New Roman"/>
                              <w:color w:val="000000" w:themeColor="text1"/>
                            </w:rPr>
                            <m:t>i</m:t>
                          </w:del>
                        </m:r>
                      </m:sup>
                    </m:sSup>
                    <m:r>
                      <w:del w:id="190" w:author="Wang, Jing" w:date="2018-06-07T17:18:00Z">
                        <w:rPr>
                          <w:rFonts w:ascii="Cambria Math" w:hAnsi="Cambria Math" w:cs="Times New Roman"/>
                          <w:color w:val="000000" w:themeColor="text1"/>
                        </w:rPr>
                        <m:t>+s</m:t>
                      </w:del>
                    </m:r>
                  </m:sub>
                  <m:sup>
                    <m:r>
                      <w:del w:id="191" w:author="Wang, Jing" w:date="2018-06-07T17:18:00Z">
                        <w:rPr>
                          <w:rFonts w:ascii="Cambria Math" w:hAnsi="Cambria Math" w:cs="Times New Roman"/>
                          <w:color w:val="000000" w:themeColor="text1"/>
                        </w:rPr>
                        <m:t>i</m:t>
                      </w:del>
                    </m:r>
                  </m:sup>
                </m:sSubSup>
                <m:sSubSup>
                  <m:sSubSupPr>
                    <m:ctrlPr>
                      <w:del w:id="192" w:author="Wang, Jing" w:date="2018-06-07T17:18:00Z">
                        <w:rPr>
                          <w:rFonts w:ascii="Cambria Math" w:hAnsi="Cambria Math" w:cs="Times New Roman"/>
                          <w:i/>
                          <w:color w:val="000000" w:themeColor="text1"/>
                        </w:rPr>
                      </w:del>
                    </m:ctrlPr>
                  </m:sSubSupPr>
                  <m:e>
                    <m:r>
                      <w:del w:id="193" w:author="Wang, Jing" w:date="2018-06-07T17:18:00Z">
                        <w:rPr>
                          <w:rFonts w:ascii="Cambria Math" w:hAnsi="Cambria Math" w:cs="Times New Roman"/>
                          <w:color w:val="000000" w:themeColor="text1"/>
                        </w:rPr>
                        <m:t>T</m:t>
                      </w:del>
                    </m:r>
                  </m:e>
                  <m:sub>
                    <m:r>
                      <w:del w:id="194" w:author="Wang, Jing" w:date="2018-06-07T17:18:00Z">
                        <w:rPr>
                          <w:rFonts w:ascii="Cambria Math" w:hAnsi="Cambria Math" w:cs="Times New Roman"/>
                          <w:color w:val="000000" w:themeColor="text1"/>
                        </w:rPr>
                        <m:t>t</m:t>
                      </w:del>
                    </m:r>
                  </m:sub>
                  <m:sup>
                    <m:r>
                      <w:del w:id="195" w:author="Wang, Jing" w:date="2018-06-07T17:18:00Z">
                        <w:rPr>
                          <w:rFonts w:ascii="Cambria Math" w:hAnsi="Cambria Math" w:cs="Times New Roman"/>
                          <w:color w:val="000000" w:themeColor="text1"/>
                        </w:rPr>
                        <m:t>i,sup,s</m:t>
                      </w:del>
                    </m:r>
                  </m:sup>
                </m:sSubSup>
                <m:r>
                  <w:rPr>
                    <w:rFonts w:ascii="Cambria Math" w:hAnsi="Cambria Math" w:cs="Times New Roman"/>
                    <w:color w:val="000000" w:themeColor="text1"/>
                  </w:rPr>
                  <m:t>)</m:t>
                </m:r>
                <m:r>
                  <w:del w:id="196" w:author="Wang, Jing" w:date="2018-06-07T12:34:00Z">
                    <w:rPr>
                      <w:rFonts w:ascii="Cambria Math" w:hAnsi="Cambria Math" w:cs="Times New Roman"/>
                      <w:color w:val="000000" w:themeColor="text1"/>
                    </w:rPr>
                    <m:t>+</m:t>
                  </w:del>
                </m:r>
                <m:nary>
                  <m:naryPr>
                    <m:chr m:val="∑"/>
                    <m:limLoc m:val="subSup"/>
                    <m:ctrlPr>
                      <w:del w:id="197" w:author="Wang, Jing" w:date="2018-06-07T12:34:00Z">
                        <w:rPr>
                          <w:rFonts w:ascii="Cambria Math" w:hAnsi="Cambria Math" w:cs="Times New Roman"/>
                          <w:i/>
                          <w:color w:val="000000" w:themeColor="text1"/>
                        </w:rPr>
                      </w:del>
                    </m:ctrlPr>
                  </m:naryPr>
                  <m:sub>
                    <m:r>
                      <w:del w:id="198" w:author="Wang, Jing" w:date="2018-06-07T12:34:00Z">
                        <w:rPr>
                          <w:rFonts w:ascii="Cambria Math" w:hAnsi="Cambria Math" w:cs="Times New Roman"/>
                          <w:color w:val="000000" w:themeColor="text1"/>
                        </w:rPr>
                        <m:t>j=5</m:t>
                      </w:del>
                    </m:r>
                  </m:sub>
                  <m:sup>
                    <m:r>
                      <w:del w:id="199" w:author="Wang, Jing" w:date="2018-06-07T12:34:00Z">
                        <w:rPr>
                          <w:rFonts w:ascii="Cambria Math" w:eastAsiaTheme="minorEastAsia" w:hAnsi="Cambria Math" w:cs="Times New Roman"/>
                          <w:color w:val="000000" w:themeColor="text1"/>
                        </w:rPr>
                        <m:t xml:space="preserve"> </m:t>
                      </w:del>
                    </m:r>
                    <m:sSup>
                      <m:sSupPr>
                        <m:ctrlPr>
                          <w:del w:id="200" w:author="Wang, Jing" w:date="2018-06-07T12:34:00Z">
                            <w:rPr>
                              <w:rFonts w:ascii="Cambria Math" w:eastAsiaTheme="minorEastAsia" w:hAnsi="Cambria Math" w:cs="Times New Roman"/>
                              <w:i/>
                              <w:color w:val="000000" w:themeColor="text1"/>
                            </w:rPr>
                          </w:del>
                        </m:ctrlPr>
                      </m:sSupPr>
                      <m:e>
                        <m:r>
                          <w:del w:id="201" w:author="Wang, Jing" w:date="2018-06-07T12:34:00Z">
                            <w:rPr>
                              <w:rFonts w:ascii="Cambria Math" w:hAnsi="Cambria Math" w:cs="Times New Roman"/>
                              <w:color w:val="000000" w:themeColor="text1"/>
                            </w:rPr>
                            <m:t>n</m:t>
                          </w:del>
                        </m:r>
                      </m:e>
                      <m:sup>
                        <m:r>
                          <w:del w:id="202" w:author="Wang, Jing" w:date="2018-06-07T12:34:00Z">
                            <w:rPr>
                              <w:rFonts w:ascii="Cambria Math" w:eastAsiaTheme="minorEastAsia" w:hAnsi="Cambria Math" w:cs="Times New Roman"/>
                              <w:color w:val="000000" w:themeColor="text1"/>
                            </w:rPr>
                            <m:t>i</m:t>
                          </w:del>
                        </m:r>
                      </m:sup>
                    </m:sSup>
                    <m:r>
                      <w:del w:id="203" w:author="Wang, Jing" w:date="2018-06-07T12:34:00Z">
                        <w:rPr>
                          <w:rFonts w:ascii="Cambria Math" w:eastAsiaTheme="minorEastAsia" w:hAnsi="Cambria Math" w:cs="Times New Roman"/>
                          <w:color w:val="000000" w:themeColor="text1"/>
                        </w:rPr>
                        <m:t>+5-1</m:t>
                      </w:del>
                    </m:r>
                  </m:sup>
                  <m:e>
                    <m:sSubSup>
                      <m:sSubSupPr>
                        <m:ctrlPr>
                          <w:del w:id="204" w:author="Wang, Jing" w:date="2018-06-07T12:34:00Z">
                            <w:rPr>
                              <w:rFonts w:ascii="Cambria Math" w:hAnsi="Cambria Math" w:cs="Times New Roman"/>
                              <w:i/>
                              <w:color w:val="000000" w:themeColor="text1"/>
                            </w:rPr>
                          </w:del>
                        </m:ctrlPr>
                      </m:sSubSupPr>
                      <m:e>
                        <m:r>
                          <w:del w:id="205" w:author="Wang, Jing" w:date="2018-06-07T12:34:00Z">
                            <w:rPr>
                              <w:rFonts w:ascii="Cambria Math" w:hAnsi="Cambria Math" w:cs="Times New Roman"/>
                              <w:color w:val="000000" w:themeColor="text1"/>
                            </w:rPr>
                            <m:t>a</m:t>
                          </w:del>
                        </m:r>
                      </m:e>
                      <m:sub>
                        <m:r>
                          <w:del w:id="206" w:author="Wang, Jing" w:date="2018-06-07T12:34:00Z">
                            <w:rPr>
                              <w:rFonts w:ascii="Cambria Math" w:hAnsi="Cambria Math" w:cs="Times New Roman"/>
                              <w:color w:val="000000" w:themeColor="text1"/>
                            </w:rPr>
                            <m:t>3</m:t>
                          </w:del>
                        </m:r>
                        <m:sSup>
                          <m:sSupPr>
                            <m:ctrlPr>
                              <w:del w:id="207" w:author="Wang, Jing" w:date="2018-06-07T12:34:00Z">
                                <w:rPr>
                                  <w:rFonts w:ascii="Cambria Math" w:hAnsi="Cambria Math" w:cs="Times New Roman"/>
                                  <w:i/>
                                  <w:color w:val="000000" w:themeColor="text1"/>
                                </w:rPr>
                              </w:del>
                            </m:ctrlPr>
                          </m:sSupPr>
                          <m:e>
                            <m:r>
                              <w:del w:id="208" w:author="Wang, Jing" w:date="2018-06-07T12:34:00Z">
                                <w:rPr>
                                  <w:rFonts w:ascii="Cambria Math" w:hAnsi="Cambria Math" w:cs="Times New Roman"/>
                                  <w:color w:val="000000" w:themeColor="text1"/>
                                </w:rPr>
                                <m:t>m</m:t>
                              </w:del>
                            </m:r>
                          </m:e>
                          <m:sup>
                            <m:r>
                              <w:del w:id="209" w:author="Wang, Jing" w:date="2018-06-07T12:34:00Z">
                                <w:rPr>
                                  <w:rFonts w:ascii="Cambria Math" w:hAnsi="Cambria Math" w:cs="Times New Roman"/>
                                  <w:color w:val="000000" w:themeColor="text1"/>
                                </w:rPr>
                                <m:t>i</m:t>
                              </w:del>
                            </m:r>
                          </m:sup>
                        </m:sSup>
                        <m:r>
                          <w:del w:id="210" w:author="Wang, Jing" w:date="2018-06-07T12:34:00Z">
                            <w:rPr>
                              <w:rFonts w:ascii="Cambria Math" w:hAnsi="Cambria Math" w:cs="Times New Roman"/>
                              <w:color w:val="000000" w:themeColor="text1"/>
                            </w:rPr>
                            <m:t>+j</m:t>
                          </w:del>
                        </m:r>
                      </m:sub>
                      <m:sup>
                        <m:r>
                          <w:del w:id="211" w:author="Wang, Jing" w:date="2018-06-07T12:34:00Z">
                            <w:rPr>
                              <w:rFonts w:ascii="Cambria Math" w:hAnsi="Cambria Math" w:cs="Times New Roman"/>
                              <w:color w:val="000000" w:themeColor="text1"/>
                            </w:rPr>
                            <m:t>i</m:t>
                          </w:del>
                        </m:r>
                      </m:sup>
                    </m:sSubSup>
                    <m:sSubSup>
                      <m:sSubSupPr>
                        <m:ctrlPr>
                          <w:del w:id="212" w:author="Wang, Jing" w:date="2018-06-07T12:34:00Z">
                            <w:rPr>
                              <w:rFonts w:ascii="Cambria Math" w:hAnsi="Cambria Math" w:cs="Times New Roman"/>
                              <w:i/>
                              <w:color w:val="000000" w:themeColor="text1"/>
                            </w:rPr>
                          </w:del>
                        </m:ctrlPr>
                      </m:sSubSupPr>
                      <m:e>
                        <m:r>
                          <w:del w:id="213" w:author="Wang, Jing" w:date="2018-06-07T12:34:00Z">
                            <w:rPr>
                              <w:rFonts w:ascii="Cambria Math" w:hAnsi="Cambria Math" w:cs="Times New Roman"/>
                              <w:color w:val="000000" w:themeColor="text1"/>
                            </w:rPr>
                            <m:t>T</m:t>
                          </w:del>
                        </m:r>
                      </m:e>
                      <m:sub>
                        <m:r>
                          <w:del w:id="214" w:author="Wang, Jing" w:date="2018-06-07T12:34:00Z">
                            <w:rPr>
                              <w:rFonts w:ascii="Cambria Math" w:hAnsi="Cambria Math" w:cs="Times New Roman"/>
                              <w:color w:val="000000" w:themeColor="text1"/>
                            </w:rPr>
                            <m:t>t</m:t>
                          </w:del>
                        </m:r>
                      </m:sub>
                      <m:sup>
                        <m:r>
                          <w:del w:id="215" w:author="Wang, Jing" w:date="2018-06-07T12:34:00Z">
                            <w:rPr>
                              <w:rFonts w:ascii="Cambria Math" w:hAnsi="Cambria Math" w:cs="Times New Roman"/>
                              <w:color w:val="000000" w:themeColor="text1"/>
                            </w:rPr>
                            <m:t>i,wal,j</m:t>
                          </w:del>
                        </m:r>
                      </m:sup>
                    </m:sSubSup>
                  </m:e>
                </m:nary>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1</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bl>
    <w:p w:rsidR="00C87307"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T</m:t>
            </m:r>
          </m:e>
          <m:sub>
            <m:r>
              <m:rPr>
                <m:sty m:val="bi"/>
              </m:rPr>
              <w:rPr>
                <w:rFonts w:ascii="Cambria Math" w:eastAsiaTheme="minorEastAsia" w:hAnsi="Cambria Math" w:cs="Times New Roman"/>
                <w:color w:val="000000" w:themeColor="text1"/>
                <w:sz w:val="20"/>
                <w:szCs w:val="20"/>
              </w:rPr>
              <m:t>t</m:t>
            </m:r>
          </m:sub>
          <m:sup>
            <m:r>
              <m:rPr>
                <m:sty m:val="bi"/>
              </m:rPr>
              <w:rPr>
                <w:rFonts w:ascii="Cambria Math" w:eastAsiaTheme="minorEastAsia" w:hAnsi="Cambria Math" w:cs="Times New Roman"/>
                <w:color w:val="000000" w:themeColor="text1"/>
                <w:sz w:val="20"/>
                <w:szCs w:val="20"/>
              </w:rPr>
              <m:t>i,sup,s</m:t>
            </m:r>
          </m:sup>
        </m:sSubSup>
      </m:oMath>
      <w:r w:rsidRPr="00D62DDB">
        <w:rPr>
          <w:rFonts w:ascii="Times New Roman" w:eastAsiaTheme="minorEastAsia" w:hAnsi="Times New Roman" w:cs="Times New Roman"/>
          <w:i w:val="0"/>
          <w:iCs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w:t>
      </w:r>
      <w:r>
        <w:rPr>
          <w:rFonts w:ascii="Times New Roman" w:eastAsiaTheme="minorEastAsia" w:hAnsi="Times New Roman" w:cs="Times New Roman"/>
          <w:i w:val="0"/>
          <w:iCs w:val="0"/>
          <w:color w:val="000000" w:themeColor="text1"/>
          <w:sz w:val="20"/>
          <w:szCs w:val="20"/>
        </w:rPr>
        <w:t xml:space="preserve">supply air </w:t>
      </w:r>
      <w:r w:rsidRPr="00D62DDB">
        <w:rPr>
          <w:rFonts w:ascii="Times New Roman" w:eastAsiaTheme="minorEastAsia" w:hAnsi="Times New Roman" w:cs="Times New Roman"/>
          <w:i w:val="0"/>
          <w:iCs w:val="0"/>
          <w:color w:val="000000" w:themeColor="text1"/>
          <w:sz w:val="20"/>
          <w:szCs w:val="20"/>
        </w:rPr>
        <w:t xml:space="preserve">temperature for the </w:t>
      </w:r>
      <m:oMath>
        <m:r>
          <w:rPr>
            <w:rFonts w:ascii="Cambria Math" w:eastAsiaTheme="minorEastAsia" w:hAnsi="Cambria Math" w:cs="Times New Roman"/>
            <w:color w:val="000000" w:themeColor="text1"/>
            <w:sz w:val="20"/>
            <w:szCs w:val="20"/>
          </w:rPr>
          <m:t>s</m:t>
        </m:r>
      </m:oMath>
      <w:r w:rsidRPr="00D62DDB">
        <w:rPr>
          <w:rFonts w:ascii="Times New Roman" w:eastAsiaTheme="minorEastAsia" w:hAnsi="Times New Roman" w:cs="Times New Roman"/>
          <w:i w:val="0"/>
          <w:iCs w:val="0"/>
          <w:color w:val="000000" w:themeColor="text1"/>
          <w:sz w:val="20"/>
          <w:szCs w:val="20"/>
        </w:rPr>
        <w:t xml:space="preserve">th room in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thermal zone at the </w:t>
      </w:r>
      <m:oMath>
        <m:r>
          <w:rPr>
            <w:rFonts w:ascii="Cambria Math" w:eastAsiaTheme="minorEastAsia" w:hAnsi="Cambria Math" w:cs="Times New Roman"/>
            <w:color w:val="000000" w:themeColor="text1"/>
            <w:sz w:val="20"/>
            <w:szCs w:val="20"/>
          </w:rPr>
          <m:t>t</m:t>
        </m:r>
      </m:oMath>
      <w:r>
        <w:rPr>
          <w:rFonts w:ascii="Times New Roman" w:eastAsiaTheme="minorEastAsia" w:hAnsi="Times New Roman" w:cs="Times New Roman"/>
          <w:i w:val="0"/>
          <w:iCs w:val="0"/>
          <w:color w:val="000000" w:themeColor="text1"/>
          <w:sz w:val="20"/>
          <w:szCs w:val="20"/>
        </w:rPr>
        <w:t>th time step</w:t>
      </w:r>
      <w:r w:rsidRPr="00D62DDB">
        <w:rPr>
          <w:rFonts w:ascii="Times New Roman" w:eastAsiaTheme="minorEastAsia" w:hAnsi="Times New Roman" w:cs="Times New Roman"/>
          <w:i w:val="0"/>
          <w:iCs w:val="0"/>
          <w:color w:val="000000" w:themeColor="text1"/>
          <w:sz w:val="20"/>
          <w:szCs w:val="20"/>
        </w:rPr>
        <w:t>;</w:t>
      </w:r>
    </w:p>
    <w:p w:rsidR="00C87307" w:rsidRDefault="00C87307" w:rsidP="00C87307"/>
    <w:p w:rsidR="00C87307" w:rsidRDefault="00C87307" w:rsidP="00C87307">
      <w:pPr>
        <w:rPr>
          <w:rFonts w:ascii="Times New Roman" w:hAnsi="Times New Roman" w:cs="Times New Roman"/>
        </w:rPr>
      </w:pPr>
      <w:r w:rsidRPr="00BB03CD">
        <w:rPr>
          <w:rFonts w:ascii="Times New Roman" w:hAnsi="Times New Roman" w:cs="Times New Roman"/>
        </w:rPr>
        <w:t>For basement with CAV system</w:t>
      </w:r>
      <w:r>
        <w:rPr>
          <w:rFonts w:ascii="Times New Roman" w:hAnsi="Times New Roman" w:cs="Times New Roman"/>
        </w:rPr>
        <w:t xml:space="preserve"> (</w:t>
      </w:r>
      <w:r w:rsidR="005D3B2D">
        <w:rPr>
          <w:rFonts w:ascii="Times New Roman" w:hAnsi="Times New Roman" w:cs="Times New Roman"/>
        </w:rPr>
        <w:t>constant air flow rate and no reheat</w:t>
      </w:r>
      <w:r>
        <w:rPr>
          <w:rFonts w:ascii="Times New Roman" w:hAnsi="Times New Roman" w:cs="Times New Roman"/>
        </w:rPr>
        <w:t>)</w:t>
      </w:r>
      <w:r w:rsidRPr="00BB03CD">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pPr>
              <w:jc w:val="center"/>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1</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int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3</m:t>
                    </m:r>
                  </m:sub>
                  <m:sup>
                    <m:r>
                      <w:rPr>
                        <w:rFonts w:ascii="Cambria Math" w:hAnsi="Cambria Math" w:cs="Times New Roman"/>
                        <w:color w:val="000000" w:themeColor="text1"/>
                      </w:rPr>
                      <m:t>i</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r>
                  <w:rPr>
                    <w:rFonts w:ascii="Cambria Math" w:hAnsi="Cambria Math" w:cs="Times New Roman"/>
                    <w:color w:val="000000" w:themeColor="text1"/>
                  </w:rPr>
                  <m:t>+</m:t>
                </m:r>
                <m:nary>
                  <m:naryPr>
                    <m:chr m:val="∑"/>
                    <m:limLoc m:val="subSup"/>
                    <m:ctrlPr>
                      <w:ins w:id="216" w:author="Wang, Jing" w:date="2018-06-07T12:45:00Z">
                        <w:rPr>
                          <w:rFonts w:ascii="Cambria Math" w:hAnsi="Cambria Math" w:cs="Times New Roman"/>
                          <w:i/>
                          <w:color w:val="000000" w:themeColor="text1"/>
                        </w:rPr>
                      </w:ins>
                    </m:ctrlPr>
                  </m:naryPr>
                  <m:sub>
                    <m:r>
                      <w:ins w:id="217" w:author="Wang, Jing" w:date="2018-06-07T12:45:00Z">
                        <w:rPr>
                          <w:rFonts w:ascii="Cambria Math" w:hAnsi="Cambria Math" w:cs="Times New Roman"/>
                          <w:color w:val="000000" w:themeColor="text1"/>
                        </w:rPr>
                        <m:t>j=4</m:t>
                      </w:ins>
                    </m:r>
                  </m:sub>
                  <m:sup>
                    <m:r>
                      <w:ins w:id="218" w:author="Wang, Jing" w:date="2018-06-07T12:45:00Z">
                        <w:rPr>
                          <w:rFonts w:ascii="Cambria Math" w:eastAsiaTheme="minorEastAsia" w:hAnsi="Cambria Math" w:cs="Times New Roman"/>
                          <w:color w:val="000000" w:themeColor="text1"/>
                        </w:rPr>
                        <m:t xml:space="preserve"> </m:t>
                      </w:ins>
                    </m:r>
                    <m:sSup>
                      <m:sSupPr>
                        <m:ctrlPr>
                          <w:ins w:id="219" w:author="Wang, Jing" w:date="2018-06-07T12:45:00Z">
                            <w:rPr>
                              <w:rFonts w:ascii="Cambria Math" w:eastAsiaTheme="minorEastAsia" w:hAnsi="Cambria Math" w:cs="Times New Roman"/>
                              <w:i/>
                              <w:color w:val="000000" w:themeColor="text1"/>
                            </w:rPr>
                          </w:ins>
                        </m:ctrlPr>
                      </m:sSupPr>
                      <m:e>
                        <m:r>
                          <w:ins w:id="220" w:author="Wang, Jing" w:date="2018-06-07T12:45:00Z">
                            <w:rPr>
                              <w:rFonts w:ascii="Cambria Math" w:hAnsi="Cambria Math" w:cs="Times New Roman"/>
                              <w:color w:val="000000" w:themeColor="text1"/>
                            </w:rPr>
                            <m:t>n</m:t>
                          </w:ins>
                        </m:r>
                      </m:e>
                      <m:sup>
                        <m:r>
                          <w:ins w:id="221" w:author="Wang, Jing" w:date="2018-06-07T12:45:00Z">
                            <w:rPr>
                              <w:rFonts w:ascii="Cambria Math" w:eastAsiaTheme="minorEastAsia" w:hAnsi="Cambria Math" w:cs="Times New Roman"/>
                              <w:color w:val="000000" w:themeColor="text1"/>
                            </w:rPr>
                            <m:t>i</m:t>
                          </w:ins>
                        </m:r>
                      </m:sup>
                    </m:sSup>
                    <m:r>
                      <w:ins w:id="222" w:author="Wang, Jing" w:date="2018-06-07T12:45:00Z">
                        <w:rPr>
                          <w:rFonts w:ascii="Cambria Math" w:eastAsiaTheme="minorEastAsia" w:hAnsi="Cambria Math" w:cs="Times New Roman"/>
                          <w:color w:val="000000" w:themeColor="text1"/>
                        </w:rPr>
                        <m:t>+4-1</m:t>
                      </w:ins>
                    </m:r>
                  </m:sup>
                  <m:e>
                    <m:sSubSup>
                      <m:sSubSupPr>
                        <m:ctrlPr>
                          <w:ins w:id="223" w:author="Wang, Jing" w:date="2018-06-07T12:45:00Z">
                            <w:rPr>
                              <w:rFonts w:ascii="Cambria Math" w:hAnsi="Cambria Math" w:cs="Times New Roman"/>
                              <w:i/>
                              <w:color w:val="000000" w:themeColor="text1"/>
                            </w:rPr>
                          </w:ins>
                        </m:ctrlPr>
                      </m:sSubSupPr>
                      <m:e>
                        <m:r>
                          <w:ins w:id="224" w:author="Wang, Jing" w:date="2018-06-07T12:45:00Z">
                            <w:rPr>
                              <w:rFonts w:ascii="Cambria Math" w:hAnsi="Cambria Math" w:cs="Times New Roman"/>
                              <w:color w:val="000000" w:themeColor="text1"/>
                            </w:rPr>
                            <m:t>a</m:t>
                          </w:ins>
                        </m:r>
                      </m:e>
                      <m:sub>
                        <m:r>
                          <w:ins w:id="225" w:author="Wang, Jing" w:date="2018-06-07T12:45:00Z">
                            <w:rPr>
                              <w:rFonts w:ascii="Cambria Math" w:hAnsi="Cambria Math" w:cs="Times New Roman"/>
                              <w:color w:val="000000" w:themeColor="text1"/>
                            </w:rPr>
                            <m:t>j</m:t>
                          </w:ins>
                        </m:r>
                      </m:sub>
                      <m:sup>
                        <m:r>
                          <w:ins w:id="226" w:author="Wang, Jing" w:date="2018-06-07T12:45:00Z">
                            <w:rPr>
                              <w:rFonts w:ascii="Cambria Math" w:hAnsi="Cambria Math" w:cs="Times New Roman"/>
                              <w:color w:val="000000" w:themeColor="text1"/>
                            </w:rPr>
                            <m:t>i</m:t>
                          </w:ins>
                        </m:r>
                      </m:sup>
                    </m:sSubSup>
                    <m:sSubSup>
                      <m:sSubSupPr>
                        <m:ctrlPr>
                          <w:ins w:id="227" w:author="Wang, Jing" w:date="2018-06-07T12:45:00Z">
                            <w:rPr>
                              <w:rFonts w:ascii="Cambria Math" w:hAnsi="Cambria Math" w:cs="Times New Roman"/>
                              <w:i/>
                              <w:color w:val="000000" w:themeColor="text1"/>
                            </w:rPr>
                          </w:ins>
                        </m:ctrlPr>
                      </m:sSubSupPr>
                      <m:e>
                        <m:r>
                          <w:ins w:id="228" w:author="Wang, Jing" w:date="2018-06-07T12:45:00Z">
                            <w:rPr>
                              <w:rFonts w:ascii="Cambria Math" w:hAnsi="Cambria Math" w:cs="Times New Roman"/>
                              <w:color w:val="000000" w:themeColor="text1"/>
                            </w:rPr>
                            <m:t>T</m:t>
                          </w:ins>
                        </m:r>
                      </m:e>
                      <m:sub>
                        <m:r>
                          <w:ins w:id="229" w:author="Wang, Jing" w:date="2018-06-07T12:45:00Z">
                            <w:rPr>
                              <w:rFonts w:ascii="Cambria Math" w:hAnsi="Cambria Math" w:cs="Times New Roman"/>
                              <w:color w:val="000000" w:themeColor="text1"/>
                            </w:rPr>
                            <m:t>t</m:t>
                          </w:ins>
                        </m:r>
                      </m:sub>
                      <m:sup>
                        <m:r>
                          <w:ins w:id="230" w:author="Wang, Jing" w:date="2018-06-07T12:45:00Z">
                            <w:rPr>
                              <w:rFonts w:ascii="Cambria Math" w:hAnsi="Cambria Math" w:cs="Times New Roman"/>
                              <w:color w:val="000000" w:themeColor="text1"/>
                            </w:rPr>
                            <m:t>i,wal,j</m:t>
                          </w:ins>
                        </m:r>
                      </m:sup>
                    </m:sSubSup>
                  </m:e>
                </m:nary>
                <m:r>
                  <w:ins w:id="231" w:author="Wang, Jing" w:date="2018-06-07T12:45:00Z">
                    <w:rPr>
                      <w:rFonts w:ascii="Cambria Math" w:hAnsi="Cambria Math" w:cs="Times New Roman"/>
                      <w:color w:val="000000" w:themeColor="text1"/>
                    </w:rPr>
                    <m:t>+</m:t>
                  </w:ins>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s=4</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i</m:t>
                        </m:r>
                      </m:sup>
                    </m:sSup>
                    <m:r>
                      <w:rPr>
                        <w:rFonts w:ascii="Cambria Math" w:hAnsi="Cambria Math" w:cs="Times New Roman"/>
                        <w:color w:val="000000" w:themeColor="text1"/>
                      </w:rPr>
                      <m:t>+4-1</m:t>
                    </m:r>
                  </m:sup>
                  <m:e>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ins w:id="232" w:author="Wang, Jing" w:date="2018-06-07T12:46:00Z">
                                <w:rPr>
                                  <w:rFonts w:ascii="Cambria Math" w:hAnsi="Cambria Math" w:cs="Times New Roman"/>
                                  <w:i/>
                                  <w:color w:val="000000" w:themeColor="text1"/>
                                </w:rPr>
                              </w:ins>
                            </m:ctrlPr>
                          </m:sSupPr>
                          <m:e>
                            <m:r>
                              <w:ins w:id="233" w:author="Wang, Jing" w:date="2018-06-07T12:46:00Z">
                                <w:rPr>
                                  <w:rFonts w:ascii="Cambria Math" w:hAnsi="Cambria Math" w:cs="Times New Roman"/>
                                  <w:color w:val="000000" w:themeColor="text1"/>
                                </w:rPr>
                                <m:t>n</m:t>
                              </w:ins>
                            </m:r>
                          </m:e>
                          <m:sup>
                            <m:r>
                              <w:ins w:id="234" w:author="Wang, Jing" w:date="2018-06-07T12:46:00Z">
                                <w:rPr>
                                  <w:rFonts w:ascii="Cambria Math" w:hAnsi="Cambria Math" w:cs="Times New Roman"/>
                                  <w:color w:val="000000" w:themeColor="text1"/>
                                </w:rPr>
                                <m:t>i</m:t>
                              </w:ins>
                            </m:r>
                          </m:sup>
                        </m:sSup>
                        <m:r>
                          <w:ins w:id="235" w:author="Wang, Jing" w:date="2018-06-07T12:46:00Z">
                            <w:rPr>
                              <w:rFonts w:ascii="Cambria Math" w:hAnsi="Cambria Math" w:cs="Times New Roman"/>
                              <w:color w:val="000000" w:themeColor="text1"/>
                            </w:rPr>
                            <m:t>+s</m:t>
                          </w:ins>
                        </m:r>
                        <m:r>
                          <w:del w:id="236" w:author="Wang, Jing" w:date="2018-06-07T12:46:00Z">
                            <w:rPr>
                              <w:rFonts w:ascii="Cambria Math" w:hAnsi="Cambria Math" w:cs="Times New Roman"/>
                              <w:color w:val="000000" w:themeColor="text1"/>
                            </w:rPr>
                            <m:t>s</m:t>
                          </w:del>
                        </m:r>
                      </m:sub>
                      <m:sup>
                        <m:r>
                          <w:rPr>
                            <w:rFonts w:ascii="Cambria Math" w:hAnsi="Cambria Math" w:cs="Times New Roman"/>
                            <w:color w:val="000000" w:themeColor="text1"/>
                          </w:rPr>
                          <m:t>i</m:t>
                        </m:r>
                      </m:sup>
                    </m:sSubSup>
                  </m:e>
                </m:nary>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r>
                      <w:del w:id="237" w:author="Wang, Jing" w:date="2018-06-07T17:18:00Z">
                        <w:rPr>
                          <w:rFonts w:ascii="Cambria Math" w:hAnsi="Cambria Math" w:cs="Times New Roman"/>
                          <w:color w:val="000000" w:themeColor="text1"/>
                        </w:rPr>
                        <m:t>hsp</m:t>
                      </w:del>
                    </m:r>
                    <m:r>
                      <w:ins w:id="238" w:author="Wang, Jing" w:date="2018-06-08T13:49:00Z">
                        <w:rPr>
                          <w:rFonts w:ascii="Cambria Math" w:hAnsi="Cambria Math" w:cs="Times New Roman"/>
                          <w:color w:val="000000" w:themeColor="text1"/>
                        </w:rPr>
                        <m:t>hsp</m:t>
                      </w:ins>
                    </m:r>
                    <m:r>
                      <w:rPr>
                        <w:rFonts w:ascii="Cambria Math" w:hAnsi="Cambria Math" w:cs="Times New Roman"/>
                        <w:color w:val="000000" w:themeColor="text1"/>
                      </w:rPr>
                      <m:t>,s</m:t>
                    </m:r>
                  </m:sup>
                </m:sSubSup>
                <m:r>
                  <w:ins w:id="239" w:author="Wang, Jing" w:date="2018-06-08T13:49:00Z">
                    <w:rPr>
                      <w:rFonts w:ascii="Cambria Math" w:hAnsi="Cambria Math" w:cs="Times New Roman"/>
                      <w:color w:val="000000" w:themeColor="text1"/>
                    </w:rPr>
                    <m:t>+</m:t>
                  </w:ins>
                </m:r>
                <m:sSubSup>
                  <m:sSubSupPr>
                    <m:ctrlPr>
                      <w:ins w:id="240" w:author="Wang, Jing" w:date="2018-06-08T13:49:00Z">
                        <w:rPr>
                          <w:rFonts w:ascii="Cambria Math" w:hAnsi="Cambria Math" w:cs="Times New Roman"/>
                          <w:i/>
                          <w:color w:val="000000" w:themeColor="text1"/>
                        </w:rPr>
                      </w:ins>
                    </m:ctrlPr>
                  </m:sSubSupPr>
                  <m:e>
                    <m:sSubSup>
                      <m:sSubSupPr>
                        <m:ctrlPr>
                          <w:ins w:id="241" w:author="Wang, Jing" w:date="2018-06-08T13:49:00Z">
                            <w:rPr>
                              <w:rFonts w:ascii="Cambria Math" w:hAnsi="Cambria Math" w:cs="Times New Roman"/>
                              <w:i/>
                              <w:color w:val="000000" w:themeColor="text1"/>
                            </w:rPr>
                          </w:ins>
                        </m:ctrlPr>
                      </m:sSubSupPr>
                      <m:e>
                        <m:r>
                          <w:ins w:id="242" w:author="Wang, Jing" w:date="2018-06-08T13:49:00Z">
                            <w:rPr>
                              <w:rFonts w:ascii="Cambria Math" w:hAnsi="Cambria Math" w:cs="Times New Roman"/>
                              <w:color w:val="000000" w:themeColor="text1"/>
                            </w:rPr>
                            <m:t>a</m:t>
                          </w:ins>
                        </m:r>
                      </m:e>
                      <m:sub>
                        <m:sSup>
                          <m:sSupPr>
                            <m:ctrlPr>
                              <w:ins w:id="243" w:author="Wang, Jing" w:date="2018-06-08T13:49:00Z">
                                <w:rPr>
                                  <w:rFonts w:ascii="Cambria Math" w:hAnsi="Cambria Math" w:cs="Times New Roman"/>
                                  <w:i/>
                                  <w:color w:val="000000" w:themeColor="text1"/>
                                </w:rPr>
                              </w:ins>
                            </m:ctrlPr>
                          </m:sSupPr>
                          <m:e>
                            <m:r>
                              <w:ins w:id="244" w:author="Wang, Jing" w:date="2018-06-08T13:49:00Z">
                                <w:rPr>
                                  <w:rFonts w:ascii="Cambria Math" w:hAnsi="Cambria Math" w:cs="Times New Roman"/>
                                  <w:color w:val="000000" w:themeColor="text1"/>
                                </w:rPr>
                                <m:t>2n</m:t>
                              </w:ins>
                            </m:r>
                          </m:e>
                          <m:sup>
                            <m:r>
                              <w:ins w:id="245" w:author="Wang, Jing" w:date="2018-06-08T13:49:00Z">
                                <w:rPr>
                                  <w:rFonts w:ascii="Cambria Math" w:hAnsi="Cambria Math" w:cs="Times New Roman"/>
                                  <w:color w:val="000000" w:themeColor="text1"/>
                                </w:rPr>
                                <m:t>i</m:t>
                              </w:ins>
                            </m:r>
                          </m:sup>
                        </m:sSup>
                        <m:r>
                          <w:ins w:id="246" w:author="Wang, Jing" w:date="2018-06-08T13:49:00Z">
                            <w:rPr>
                              <w:rFonts w:ascii="Cambria Math" w:hAnsi="Cambria Math" w:cs="Times New Roman"/>
                              <w:color w:val="000000" w:themeColor="text1"/>
                            </w:rPr>
                            <m:t>+s</m:t>
                          </w:ins>
                        </m:r>
                      </m:sub>
                      <m:sup>
                        <m:r>
                          <w:ins w:id="247" w:author="Wang, Jing" w:date="2018-06-08T13:49:00Z">
                            <w:rPr>
                              <w:rFonts w:ascii="Cambria Math" w:hAnsi="Cambria Math" w:cs="Times New Roman"/>
                              <w:color w:val="000000" w:themeColor="text1"/>
                            </w:rPr>
                            <m:t>i</m:t>
                          </w:ins>
                        </m:r>
                      </m:sup>
                    </m:sSubSup>
                    <m:r>
                      <w:ins w:id="248" w:author="Wang, Jing" w:date="2018-06-08T13:49:00Z">
                        <w:rPr>
                          <w:rFonts w:ascii="Cambria Math" w:hAnsi="Cambria Math" w:cs="Times New Roman"/>
                          <w:color w:val="000000" w:themeColor="text1"/>
                        </w:rPr>
                        <m:t>T</m:t>
                      </w:ins>
                    </m:r>
                  </m:e>
                  <m:sub>
                    <m:r>
                      <w:ins w:id="249" w:author="Wang, Jing" w:date="2018-06-08T13:49:00Z">
                        <w:rPr>
                          <w:rFonts w:ascii="Cambria Math" w:hAnsi="Cambria Math" w:cs="Times New Roman"/>
                          <w:color w:val="000000" w:themeColor="text1"/>
                        </w:rPr>
                        <m:t>t</m:t>
                      </w:ins>
                    </m:r>
                  </m:sub>
                  <m:sup>
                    <m:r>
                      <w:ins w:id="250" w:author="Wang, Jing" w:date="2018-06-08T13:49:00Z">
                        <w:rPr>
                          <w:rFonts w:ascii="Cambria Math" w:hAnsi="Cambria Math" w:cs="Times New Roman"/>
                          <w:color w:val="000000" w:themeColor="text1"/>
                        </w:rPr>
                        <m:t>i,csp,s</m:t>
                      </w:ins>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sSup>
                      <m:sSupPr>
                        <m:ctrlPr>
                          <w:rPr>
                            <w:rFonts w:ascii="Cambria Math" w:hAnsi="Cambria Math" w:cs="Times New Roman"/>
                            <w:i/>
                            <w:color w:val="000000" w:themeColor="text1"/>
                          </w:rPr>
                        </m:ctrlPr>
                      </m:sSupPr>
                      <m:e>
                        <m:r>
                          <w:ins w:id="251" w:author="Wang, Jing" w:date="2018-06-07T12:48:00Z">
                            <w:rPr>
                              <w:rFonts w:ascii="Cambria Math" w:hAnsi="Cambria Math" w:cs="Times New Roman"/>
                              <w:color w:val="000000" w:themeColor="text1"/>
                            </w:rPr>
                            <m:t>3</m:t>
                          </w:ins>
                        </m:r>
                        <m:r>
                          <w:ins w:id="252" w:author="Wang, Jing" w:date="2018-06-07T12:48:00Z">
                            <w:rPr>
                              <w:rFonts w:ascii="Cambria Math" w:hAnsi="Cambria Math" w:cs="Times New Roman"/>
                              <w:color w:val="000000" w:themeColor="text1"/>
                            </w:rPr>
                            <m:t>n</m:t>
                          </w:ins>
                        </m:r>
                        <m:r>
                          <w:del w:id="253" w:author="Wang, Jing" w:date="2018-06-07T12:48:00Z">
                            <w:rPr>
                              <w:rFonts w:ascii="Cambria Math" w:hAnsi="Cambria Math" w:cs="Times New Roman"/>
                              <w:color w:val="000000" w:themeColor="text1"/>
                            </w:rPr>
                            <m:t>m</m:t>
                          </w:del>
                        </m:r>
                      </m:e>
                      <m:sup>
                        <m:r>
                          <w:rPr>
                            <w:rFonts w:ascii="Cambria Math" w:hAnsi="Cambria Math" w:cs="Times New Roman"/>
                            <w:color w:val="000000" w:themeColor="text1"/>
                          </w:rPr>
                          <m:t>i</m:t>
                        </m:r>
                      </m:sup>
                    </m:sSup>
                    <m:r>
                      <w:rPr>
                        <w:rFonts w:ascii="Cambria Math" w:hAnsi="Cambria Math" w:cs="Times New Roman"/>
                        <w:color w:val="000000" w:themeColor="text1"/>
                      </w:rPr>
                      <m:t>+s</m:t>
                    </m:r>
                  </m:sub>
                  <m:sup>
                    <m:r>
                      <w:rPr>
                        <w:rFonts w:ascii="Cambria Math" w:hAnsi="Cambria Math" w:cs="Times New Roman"/>
                        <w:color w:val="000000" w:themeColor="text1"/>
                      </w:rPr>
                      <m:t>i</m:t>
                    </m:r>
                  </m:sup>
                </m:sSubSup>
                <m:sSubSup>
                  <m:sSubSupPr>
                    <m:ctrlPr>
                      <w:ins w:id="254" w:author="Wang, Jing" w:date="2018-06-07T17:19:00Z">
                        <w:rPr>
                          <w:rFonts w:ascii="Cambria Math" w:hAnsi="Cambria Math" w:cs="Times New Roman"/>
                          <w:i/>
                          <w:color w:val="000000" w:themeColor="text1"/>
                        </w:rPr>
                      </w:ins>
                    </m:ctrlPr>
                  </m:sSubSupPr>
                  <m:e>
                    <m:r>
                      <w:ins w:id="255" w:author="Wang, Jing" w:date="2018-06-07T17:19:00Z">
                        <w:rPr>
                          <w:rFonts w:ascii="Cambria Math" w:hAnsi="Cambria Math" w:cs="Times New Roman"/>
                          <w:color w:val="000000" w:themeColor="text1"/>
                        </w:rPr>
                        <m:t>T</m:t>
                      </w:ins>
                    </m:r>
                  </m:e>
                  <m:sub>
                    <m:r>
                      <w:ins w:id="256" w:author="Wang, Jing" w:date="2018-06-07T17:19:00Z">
                        <w:rPr>
                          <w:rFonts w:ascii="Cambria Math" w:hAnsi="Cambria Math" w:cs="Times New Roman"/>
                          <w:color w:val="000000" w:themeColor="text1"/>
                        </w:rPr>
                        <m:t>t</m:t>
                      </w:ins>
                    </m:r>
                  </m:sub>
                  <m:sup>
                    <m:r>
                      <w:ins w:id="257" w:author="Wang, Jing" w:date="2018-06-07T17:19:00Z">
                        <w:rPr>
                          <w:rFonts w:ascii="Cambria Math" w:hAnsi="Cambria Math" w:cs="Times New Roman"/>
                          <w:color w:val="000000" w:themeColor="text1"/>
                        </w:rPr>
                        <m:t>i,sup,s</m:t>
                      </w:ins>
                    </m:r>
                  </m:sup>
                </m:sSubSup>
                <m:sSubSup>
                  <m:sSubSupPr>
                    <m:ctrlPr>
                      <w:del w:id="258" w:author="Wang, Jing" w:date="2018-06-07T17:19:00Z">
                        <w:rPr>
                          <w:rFonts w:ascii="Cambria Math" w:hAnsi="Cambria Math" w:cs="Times New Roman"/>
                          <w:i/>
                          <w:color w:val="000000" w:themeColor="text1"/>
                        </w:rPr>
                      </w:del>
                    </m:ctrlPr>
                  </m:sSubSupPr>
                  <m:e>
                    <m:r>
                      <w:del w:id="259" w:author="Wang, Jing" w:date="2018-06-07T17:19:00Z">
                        <w:rPr>
                          <w:rFonts w:ascii="Cambria Math" w:hAnsi="Cambria Math" w:cs="Times New Roman"/>
                          <w:color w:val="000000" w:themeColor="text1"/>
                        </w:rPr>
                        <m:t>T</m:t>
                      </w:del>
                    </m:r>
                  </m:e>
                  <m:sub>
                    <m:r>
                      <w:del w:id="260" w:author="Wang, Jing" w:date="2018-06-07T17:19:00Z">
                        <w:rPr>
                          <w:rFonts w:ascii="Cambria Math" w:hAnsi="Cambria Math" w:cs="Times New Roman"/>
                          <w:color w:val="000000" w:themeColor="text1"/>
                        </w:rPr>
                        <m:t>t</m:t>
                      </w:del>
                    </m:r>
                  </m:sub>
                  <m:sup>
                    <m:r>
                      <w:del w:id="261" w:author="Wang, Jing" w:date="2018-06-07T17:19:00Z">
                        <w:rPr>
                          <w:rFonts w:ascii="Cambria Math" w:hAnsi="Cambria Math" w:cs="Times New Roman"/>
                          <w:color w:val="000000" w:themeColor="text1"/>
                        </w:rPr>
                        <m:t>i,csp,s</m:t>
                      </w:del>
                    </m:r>
                  </m:sup>
                </m:sSubSup>
                <m:r>
                  <w:del w:id="262" w:author="Wang, Jing" w:date="2018-06-07T17:19:00Z">
                    <w:rPr>
                      <w:rFonts w:ascii="Cambria Math" w:hAnsi="Cambria Math" w:cs="Times New Roman"/>
                      <w:color w:val="000000" w:themeColor="text1"/>
                    </w:rPr>
                    <m:t>+</m:t>
                  </w:del>
                </m:r>
                <m:sSubSup>
                  <m:sSubSupPr>
                    <m:ctrlPr>
                      <w:del w:id="263" w:author="Wang, Jing" w:date="2018-06-07T17:19:00Z">
                        <w:rPr>
                          <w:rFonts w:ascii="Cambria Math" w:hAnsi="Cambria Math" w:cs="Times New Roman"/>
                          <w:i/>
                          <w:color w:val="000000" w:themeColor="text1"/>
                        </w:rPr>
                      </w:del>
                    </m:ctrlPr>
                  </m:sSubSupPr>
                  <m:e>
                    <m:r>
                      <w:del w:id="264" w:author="Wang, Jing" w:date="2018-06-07T17:19:00Z">
                        <w:rPr>
                          <w:rFonts w:ascii="Cambria Math" w:hAnsi="Cambria Math" w:cs="Times New Roman"/>
                          <w:color w:val="000000" w:themeColor="text1"/>
                        </w:rPr>
                        <m:t>a</m:t>
                      </w:del>
                    </m:r>
                  </m:e>
                  <m:sub>
                    <m:sSup>
                      <m:sSupPr>
                        <m:ctrlPr>
                          <w:del w:id="265" w:author="Wang, Jing" w:date="2018-06-07T17:19:00Z">
                            <w:rPr>
                              <w:rFonts w:ascii="Cambria Math" w:hAnsi="Cambria Math" w:cs="Times New Roman"/>
                              <w:i/>
                              <w:color w:val="000000" w:themeColor="text1"/>
                            </w:rPr>
                          </w:del>
                        </m:ctrlPr>
                      </m:sSupPr>
                      <m:e>
                        <m:r>
                          <w:del w:id="266" w:author="Wang, Jing" w:date="2018-06-07T12:48:00Z">
                            <w:rPr>
                              <w:rFonts w:ascii="Cambria Math" w:hAnsi="Cambria Math" w:cs="Times New Roman"/>
                              <w:color w:val="000000" w:themeColor="text1"/>
                            </w:rPr>
                            <m:t>2m</m:t>
                          </w:del>
                        </m:r>
                      </m:e>
                      <m:sup>
                        <m:r>
                          <w:del w:id="267" w:author="Wang, Jing" w:date="2018-06-07T17:19:00Z">
                            <w:rPr>
                              <w:rFonts w:ascii="Cambria Math" w:hAnsi="Cambria Math" w:cs="Times New Roman"/>
                              <w:color w:val="000000" w:themeColor="text1"/>
                            </w:rPr>
                            <m:t>i</m:t>
                          </w:del>
                        </m:r>
                      </m:sup>
                    </m:sSup>
                    <m:r>
                      <w:del w:id="268" w:author="Wang, Jing" w:date="2018-06-07T17:19:00Z">
                        <w:rPr>
                          <w:rFonts w:ascii="Cambria Math" w:hAnsi="Cambria Math" w:cs="Times New Roman"/>
                          <w:color w:val="000000" w:themeColor="text1"/>
                        </w:rPr>
                        <m:t>+s</m:t>
                      </w:del>
                    </m:r>
                  </m:sub>
                  <m:sup>
                    <m:r>
                      <w:del w:id="269" w:author="Wang, Jing" w:date="2018-06-07T17:19:00Z">
                        <w:rPr>
                          <w:rFonts w:ascii="Cambria Math" w:hAnsi="Cambria Math" w:cs="Times New Roman"/>
                          <w:color w:val="000000" w:themeColor="text1"/>
                        </w:rPr>
                        <m:t>i</m:t>
                      </w:del>
                    </m:r>
                  </m:sup>
                </m:sSubSup>
                <m:sSubSup>
                  <m:sSubSupPr>
                    <m:ctrlPr>
                      <w:del w:id="270" w:author="Wang, Jing" w:date="2018-06-07T17:19:00Z">
                        <w:rPr>
                          <w:rFonts w:ascii="Cambria Math" w:hAnsi="Cambria Math" w:cs="Times New Roman"/>
                          <w:i/>
                          <w:color w:val="000000" w:themeColor="text1"/>
                        </w:rPr>
                      </w:del>
                    </m:ctrlPr>
                  </m:sSubSupPr>
                  <m:e>
                    <m:r>
                      <w:del w:id="271" w:author="Wang, Jing" w:date="2018-06-07T17:19:00Z">
                        <w:rPr>
                          <w:rFonts w:ascii="Cambria Math" w:hAnsi="Cambria Math" w:cs="Times New Roman"/>
                          <w:color w:val="000000" w:themeColor="text1"/>
                        </w:rPr>
                        <m:t>T</m:t>
                      </w:del>
                    </m:r>
                  </m:e>
                  <m:sub>
                    <m:r>
                      <w:del w:id="272" w:author="Wang, Jing" w:date="2018-06-07T17:19:00Z">
                        <w:rPr>
                          <w:rFonts w:ascii="Cambria Math" w:hAnsi="Cambria Math" w:cs="Times New Roman"/>
                          <w:color w:val="000000" w:themeColor="text1"/>
                        </w:rPr>
                        <m:t>t</m:t>
                      </w:del>
                    </m:r>
                  </m:sub>
                  <m:sup>
                    <m:r>
                      <w:del w:id="273" w:author="Wang, Jing" w:date="2018-06-07T17:19:00Z">
                        <w:rPr>
                          <w:rFonts w:ascii="Cambria Math" w:hAnsi="Cambria Math" w:cs="Times New Roman"/>
                          <w:color w:val="000000" w:themeColor="text1"/>
                        </w:rPr>
                        <m:t>i,sup,s</m:t>
                      </w:del>
                    </m:r>
                  </m:sup>
                </m:sSubSup>
                <m:r>
                  <w:rPr>
                    <w:rFonts w:ascii="Cambria Math" w:hAnsi="Cambria Math" w:cs="Times New Roman"/>
                    <w:color w:val="000000" w:themeColor="text1"/>
                  </w:rPr>
                  <m:t>)</m:t>
                </m:r>
                <m:r>
                  <w:del w:id="274" w:author="Wang, Jing" w:date="2018-06-07T12:45:00Z">
                    <w:rPr>
                      <w:rFonts w:ascii="Cambria Math" w:hAnsi="Cambria Math" w:cs="Times New Roman"/>
                      <w:color w:val="000000" w:themeColor="text1"/>
                    </w:rPr>
                    <m:t>+</m:t>
                  </w:del>
                </m:r>
                <m:nary>
                  <m:naryPr>
                    <m:chr m:val="∑"/>
                    <m:limLoc m:val="subSup"/>
                    <m:ctrlPr>
                      <w:del w:id="275" w:author="Wang, Jing" w:date="2018-06-07T12:45:00Z">
                        <w:rPr>
                          <w:rFonts w:ascii="Cambria Math" w:hAnsi="Cambria Math" w:cs="Times New Roman"/>
                          <w:i/>
                          <w:color w:val="000000" w:themeColor="text1"/>
                        </w:rPr>
                      </w:del>
                    </m:ctrlPr>
                  </m:naryPr>
                  <m:sub>
                    <m:r>
                      <w:del w:id="276" w:author="Wang, Jing" w:date="2018-06-07T12:45:00Z">
                        <w:rPr>
                          <w:rFonts w:ascii="Cambria Math" w:hAnsi="Cambria Math" w:cs="Times New Roman"/>
                          <w:color w:val="000000" w:themeColor="text1"/>
                        </w:rPr>
                        <m:t>j=4</m:t>
                      </w:del>
                    </m:r>
                  </m:sub>
                  <m:sup>
                    <m:r>
                      <w:del w:id="277" w:author="Wang, Jing" w:date="2018-06-07T12:45:00Z">
                        <w:rPr>
                          <w:rFonts w:ascii="Cambria Math" w:eastAsiaTheme="minorEastAsia" w:hAnsi="Cambria Math" w:cs="Times New Roman"/>
                          <w:color w:val="000000" w:themeColor="text1"/>
                        </w:rPr>
                        <m:t xml:space="preserve"> </m:t>
                      </w:del>
                    </m:r>
                    <m:sSup>
                      <m:sSupPr>
                        <m:ctrlPr>
                          <w:del w:id="278" w:author="Wang, Jing" w:date="2018-06-07T12:45:00Z">
                            <w:rPr>
                              <w:rFonts w:ascii="Cambria Math" w:eastAsiaTheme="minorEastAsia" w:hAnsi="Cambria Math" w:cs="Times New Roman"/>
                              <w:i/>
                              <w:color w:val="000000" w:themeColor="text1"/>
                            </w:rPr>
                          </w:del>
                        </m:ctrlPr>
                      </m:sSupPr>
                      <m:e>
                        <m:r>
                          <w:del w:id="279" w:author="Wang, Jing" w:date="2018-06-07T12:45:00Z">
                            <w:rPr>
                              <w:rFonts w:ascii="Cambria Math" w:hAnsi="Cambria Math" w:cs="Times New Roman"/>
                              <w:color w:val="000000" w:themeColor="text1"/>
                            </w:rPr>
                            <m:t>n</m:t>
                          </w:del>
                        </m:r>
                      </m:e>
                      <m:sup>
                        <m:r>
                          <w:del w:id="280" w:author="Wang, Jing" w:date="2018-06-07T12:45:00Z">
                            <w:rPr>
                              <w:rFonts w:ascii="Cambria Math" w:eastAsiaTheme="minorEastAsia" w:hAnsi="Cambria Math" w:cs="Times New Roman"/>
                              <w:color w:val="000000" w:themeColor="text1"/>
                            </w:rPr>
                            <m:t>i</m:t>
                          </w:del>
                        </m:r>
                      </m:sup>
                    </m:sSup>
                    <m:r>
                      <w:del w:id="281" w:author="Wang, Jing" w:date="2018-06-07T12:45:00Z">
                        <w:rPr>
                          <w:rFonts w:ascii="Cambria Math" w:eastAsiaTheme="minorEastAsia" w:hAnsi="Cambria Math" w:cs="Times New Roman"/>
                          <w:color w:val="000000" w:themeColor="text1"/>
                        </w:rPr>
                        <m:t>+4-1</m:t>
                      </w:del>
                    </m:r>
                  </m:sup>
                  <m:e>
                    <m:sSubSup>
                      <m:sSubSupPr>
                        <m:ctrlPr>
                          <w:del w:id="282" w:author="Wang, Jing" w:date="2018-06-07T12:45:00Z">
                            <w:rPr>
                              <w:rFonts w:ascii="Cambria Math" w:hAnsi="Cambria Math" w:cs="Times New Roman"/>
                              <w:i/>
                              <w:color w:val="000000" w:themeColor="text1"/>
                            </w:rPr>
                          </w:del>
                        </m:ctrlPr>
                      </m:sSubSupPr>
                      <m:e>
                        <m:r>
                          <w:del w:id="283" w:author="Wang, Jing" w:date="2018-06-07T12:45:00Z">
                            <w:rPr>
                              <w:rFonts w:ascii="Cambria Math" w:hAnsi="Cambria Math" w:cs="Times New Roman"/>
                              <w:color w:val="000000" w:themeColor="text1"/>
                            </w:rPr>
                            <m:t>a</m:t>
                          </w:del>
                        </m:r>
                      </m:e>
                      <m:sub>
                        <m:r>
                          <w:del w:id="284" w:author="Wang, Jing" w:date="2018-06-07T12:45:00Z">
                            <w:rPr>
                              <w:rFonts w:ascii="Cambria Math" w:hAnsi="Cambria Math" w:cs="Times New Roman"/>
                              <w:color w:val="000000" w:themeColor="text1"/>
                            </w:rPr>
                            <m:t>3</m:t>
                          </w:del>
                        </m:r>
                        <m:sSup>
                          <m:sSupPr>
                            <m:ctrlPr>
                              <w:del w:id="285" w:author="Wang, Jing" w:date="2018-06-07T12:45:00Z">
                                <w:rPr>
                                  <w:rFonts w:ascii="Cambria Math" w:hAnsi="Cambria Math" w:cs="Times New Roman"/>
                                  <w:i/>
                                  <w:color w:val="000000" w:themeColor="text1"/>
                                </w:rPr>
                              </w:del>
                            </m:ctrlPr>
                          </m:sSupPr>
                          <m:e>
                            <m:r>
                              <w:del w:id="286" w:author="Wang, Jing" w:date="2018-06-07T12:45:00Z">
                                <w:rPr>
                                  <w:rFonts w:ascii="Cambria Math" w:hAnsi="Cambria Math" w:cs="Times New Roman"/>
                                  <w:color w:val="000000" w:themeColor="text1"/>
                                </w:rPr>
                                <m:t>m</m:t>
                              </w:del>
                            </m:r>
                          </m:e>
                          <m:sup>
                            <m:r>
                              <w:del w:id="287" w:author="Wang, Jing" w:date="2018-06-07T12:45:00Z">
                                <w:rPr>
                                  <w:rFonts w:ascii="Cambria Math" w:hAnsi="Cambria Math" w:cs="Times New Roman"/>
                                  <w:color w:val="000000" w:themeColor="text1"/>
                                </w:rPr>
                                <m:t>i</m:t>
                              </w:del>
                            </m:r>
                          </m:sup>
                        </m:sSup>
                        <m:r>
                          <w:del w:id="288" w:author="Wang, Jing" w:date="2018-06-07T12:45:00Z">
                            <w:rPr>
                              <w:rFonts w:ascii="Cambria Math" w:hAnsi="Cambria Math" w:cs="Times New Roman"/>
                              <w:color w:val="000000" w:themeColor="text1"/>
                            </w:rPr>
                            <m:t>+j</m:t>
                          </w:del>
                        </m:r>
                      </m:sub>
                      <m:sup>
                        <m:r>
                          <w:del w:id="289" w:author="Wang, Jing" w:date="2018-06-07T12:45:00Z">
                            <w:rPr>
                              <w:rFonts w:ascii="Cambria Math" w:hAnsi="Cambria Math" w:cs="Times New Roman"/>
                              <w:color w:val="000000" w:themeColor="text1"/>
                            </w:rPr>
                            <m:t>i</m:t>
                          </w:del>
                        </m:r>
                      </m:sup>
                    </m:sSubSup>
                    <m:sSubSup>
                      <m:sSubSupPr>
                        <m:ctrlPr>
                          <w:del w:id="290" w:author="Wang, Jing" w:date="2018-06-07T12:45:00Z">
                            <w:rPr>
                              <w:rFonts w:ascii="Cambria Math" w:hAnsi="Cambria Math" w:cs="Times New Roman"/>
                              <w:i/>
                              <w:color w:val="000000" w:themeColor="text1"/>
                            </w:rPr>
                          </w:del>
                        </m:ctrlPr>
                      </m:sSubSupPr>
                      <m:e>
                        <m:r>
                          <w:del w:id="291" w:author="Wang, Jing" w:date="2018-06-07T12:45:00Z">
                            <w:rPr>
                              <w:rFonts w:ascii="Cambria Math" w:hAnsi="Cambria Math" w:cs="Times New Roman"/>
                              <w:color w:val="000000" w:themeColor="text1"/>
                            </w:rPr>
                            <m:t>T</m:t>
                          </w:del>
                        </m:r>
                      </m:e>
                      <m:sub>
                        <m:r>
                          <w:del w:id="292" w:author="Wang, Jing" w:date="2018-06-07T12:45:00Z">
                            <w:rPr>
                              <w:rFonts w:ascii="Cambria Math" w:hAnsi="Cambria Math" w:cs="Times New Roman"/>
                              <w:color w:val="000000" w:themeColor="text1"/>
                            </w:rPr>
                            <m:t>t</m:t>
                          </w:del>
                        </m:r>
                      </m:sub>
                      <m:sup>
                        <m:r>
                          <w:del w:id="293" w:author="Wang, Jing" w:date="2018-06-07T12:45:00Z">
                            <w:rPr>
                              <w:rFonts w:ascii="Cambria Math" w:hAnsi="Cambria Math" w:cs="Times New Roman"/>
                              <w:color w:val="000000" w:themeColor="text1"/>
                            </w:rPr>
                            <m:t>i,wal,j</m:t>
                          </w:del>
                        </m:r>
                      </m:sup>
                    </m:sSubSup>
                  </m:e>
                </m:nary>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1</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bl>
    <w:p w:rsidR="00C87307" w:rsidRDefault="00C87307" w:rsidP="00C87307">
      <w:pPr>
        <w:rPr>
          <w:rFonts w:ascii="Times New Roman" w:hAnsi="Times New Roman" w:cs="Times New Roman"/>
        </w:rPr>
      </w:pPr>
    </w:p>
    <w:p w:rsidR="00C87307" w:rsidRPr="00D62DDB" w:rsidRDefault="00C87307" w:rsidP="00C87307">
      <w:pPr>
        <w:pStyle w:val="ListParagraph"/>
        <w:numPr>
          <w:ilvl w:val="1"/>
          <w:numId w:val="1"/>
        </w:numPr>
        <w:outlineLvl w:val="1"/>
        <w:rPr>
          <w:rFonts w:ascii="Times New Roman" w:hAnsi="Times New Roman" w:cs="Times New Roman"/>
          <w:color w:val="000000" w:themeColor="text1"/>
        </w:rPr>
      </w:pPr>
      <w:r w:rsidRPr="00D62DDB">
        <w:rPr>
          <w:rFonts w:ascii="Times New Roman" w:hAnsi="Times New Roman" w:cs="Times New Roman"/>
          <w:color w:val="000000" w:themeColor="text1"/>
        </w:rPr>
        <w:t>Internal wall Model</w:t>
      </w:r>
    </w:p>
    <w:p w:rsidR="00C87307" w:rsidRPr="00D62DDB" w:rsidRDefault="00C87307" w:rsidP="00C87307">
      <w:pPr>
        <w:rPr>
          <w:rFonts w:ascii="Times New Roman" w:hAnsi="Times New Roman" w:cs="Times New Roman"/>
          <w:color w:val="000000" w:themeColor="text1"/>
        </w:rPr>
      </w:pPr>
      <w:r w:rsidRPr="00D62DDB">
        <w:rPr>
          <w:rFonts w:ascii="Times New Roman" w:hAnsi="Times New Roman" w:cs="Times New Roman"/>
          <w:color w:val="000000" w:themeColor="text1"/>
        </w:rPr>
        <w:lastRenderedPageBreak/>
        <w:t>Similar to the zonal model the internal wall model basically treats all the partitions as one wall. Thus, the temperature of the internal wall is the average temperature for all the partitions (weighted by the area) and is calculated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rsidP="005D3B2D">
            <w:pPr>
              <w:jc w:val="center"/>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i,wal,j</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1</m:t>
                    </m:r>
                  </m:sub>
                  <m:sup>
                    <m:r>
                      <w:rPr>
                        <w:rFonts w:ascii="Cambria Math" w:hAnsi="Cambria Math" w:cs="Times New Roman"/>
                        <w:color w:val="000000" w:themeColor="text1"/>
                      </w:rPr>
                      <m:t>i,j</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i,wal,j</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2</m:t>
                    </m:r>
                  </m:sub>
                  <m:sup>
                    <m:r>
                      <w:rPr>
                        <w:rFonts w:ascii="Cambria Math" w:hAnsi="Cambria Math" w:cs="Times New Roman"/>
                        <w:color w:val="000000" w:themeColor="text1"/>
                      </w:rPr>
                      <m:t>i,j</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3</m:t>
                    </m:r>
                  </m:sub>
                  <m:sup>
                    <m:r>
                      <w:rPr>
                        <w:rFonts w:ascii="Cambria Math" w:hAnsi="Cambria Math" w:cs="Times New Roman"/>
                        <w:color w:val="000000" w:themeColor="text1"/>
                      </w:rPr>
                      <m:t>i,j</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j</m:t>
                    </m:r>
                  </m:sup>
                </m:sSubSup>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2</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bl>
    <w:p w:rsidR="00C87307" w:rsidRPr="00D62DDB" w:rsidRDefault="00C87307" w:rsidP="00C87307">
      <w:pPr>
        <w:rPr>
          <w:rFonts w:ascii="Times New Roman" w:eastAsiaTheme="minorEastAsia" w:hAnsi="Times New Roman" w:cs="Times New Roman"/>
          <w:color w:val="000000" w:themeColor="text1"/>
          <w:sz w:val="20"/>
          <w:szCs w:val="20"/>
        </w:rPr>
      </w:pPr>
      <w:proofErr w:type="gramStart"/>
      <w:r w:rsidRPr="00D62DDB">
        <w:rPr>
          <w:rFonts w:ascii="Times New Roman" w:eastAsiaTheme="minorEastAsia" w:hAnsi="Times New Roman" w:cs="Times New Roman"/>
          <w:color w:val="000000" w:themeColor="text1"/>
          <w:sz w:val="20"/>
          <w:szCs w:val="20"/>
        </w:rPr>
        <w:t>where</w:t>
      </w:r>
      <w:r w:rsidRPr="00D62DDB">
        <w:rPr>
          <w:color w:val="000000" w:themeColor="text1"/>
          <w:sz w:val="20"/>
          <w:szCs w:val="20"/>
        </w:rPr>
        <w:t xml:space="preserve"> </w:t>
      </w:r>
      <w:proofErr w:type="gramEnd"/>
      <m:oMath>
        <m:sSubSup>
          <m:sSubSupPr>
            <m:ctrlPr>
              <w:rPr>
                <w:rFonts w:ascii="Cambria Math" w:eastAsiaTheme="minorEastAsia" w:hAnsi="Cambria Math" w:cs="Times New Roman"/>
                <w:b/>
                <w:iCs/>
                <w:color w:val="000000" w:themeColor="text1"/>
                <w:sz w:val="20"/>
                <w:szCs w:val="20"/>
              </w:rPr>
            </m:ctrlPr>
          </m:sSubSupPr>
          <m:e>
            <m:r>
              <m:rPr>
                <m:sty m:val="bi"/>
              </m:rPr>
              <w:rPr>
                <w:rFonts w:ascii="Cambria Math" w:eastAsiaTheme="minorEastAsia" w:hAnsi="Cambria Math" w:cs="Times New Roman"/>
                <w:color w:val="000000" w:themeColor="text1"/>
                <w:sz w:val="20"/>
                <w:szCs w:val="20"/>
              </w:rPr>
              <m:t>b</m:t>
            </m:r>
          </m:e>
          <m:sub>
            <m:r>
              <m:rPr>
                <m:sty m:val="b"/>
              </m:rPr>
              <w:rPr>
                <w:rFonts w:ascii="Cambria Math" w:eastAsiaTheme="minorEastAsia" w:hAnsi="Cambria Math" w:cs="Times New Roman"/>
                <w:color w:val="000000" w:themeColor="text1"/>
                <w:sz w:val="20"/>
                <w:szCs w:val="20"/>
              </w:rPr>
              <m:t>1</m:t>
            </m:r>
          </m:sub>
          <m:sup>
            <m:r>
              <m:rPr>
                <m:sty m:val="bi"/>
              </m:rPr>
              <w:rPr>
                <w:rFonts w:ascii="Cambria Math" w:eastAsiaTheme="minorEastAsia" w:hAnsi="Cambria Math" w:cs="Times New Roman"/>
                <w:color w:val="000000" w:themeColor="text1"/>
                <w:sz w:val="20"/>
                <w:szCs w:val="20"/>
              </w:rPr>
              <m:t>i</m:t>
            </m:r>
            <m:r>
              <m:rPr>
                <m:sty m:val="b"/>
              </m:rPr>
              <w:rPr>
                <w:rFonts w:ascii="Cambria Math" w:eastAsiaTheme="minorEastAsia" w:hAnsi="Cambria Math" w:cs="Times New Roman"/>
                <w:color w:val="000000" w:themeColor="text1"/>
                <w:sz w:val="20"/>
                <w:szCs w:val="20"/>
              </w:rPr>
              <m:t>,</m:t>
            </m:r>
            <m:r>
              <m:rPr>
                <m:sty m:val="bi"/>
              </m:rPr>
              <w:rPr>
                <w:rFonts w:ascii="Cambria Math" w:eastAsiaTheme="minorEastAsia" w:hAnsi="Cambria Math" w:cs="Times New Roman"/>
                <w:color w:val="000000" w:themeColor="text1"/>
                <w:sz w:val="20"/>
                <w:szCs w:val="20"/>
              </w:rPr>
              <m:t>j</m:t>
            </m:r>
          </m:sup>
        </m:sSubSup>
      </m:oMath>
      <w:r w:rsidRPr="00D62DDB">
        <w:rPr>
          <w:rFonts w:eastAsiaTheme="minorEastAsia"/>
          <w:color w:val="000000" w:themeColor="text1"/>
          <w:sz w:val="20"/>
          <w:szCs w:val="20"/>
        </w:rPr>
        <w:t xml:space="preserve">, </w:t>
      </w:r>
      <m:oMath>
        <m:sSubSup>
          <m:sSubSupPr>
            <m:ctrlPr>
              <w:rPr>
                <w:rFonts w:ascii="Cambria Math" w:hAnsi="Cambria Math" w:cs="Times New Roman"/>
                <w:b/>
                <w:i/>
                <w:color w:val="000000" w:themeColor="text1"/>
                <w:sz w:val="20"/>
                <w:szCs w:val="20"/>
              </w:rPr>
            </m:ctrlPr>
          </m:sSubSupPr>
          <m:e>
            <m:r>
              <m:rPr>
                <m:sty m:val="bi"/>
              </m:rPr>
              <w:rPr>
                <w:rFonts w:ascii="Cambria Math" w:hAnsi="Cambria Math" w:cs="Times New Roman"/>
                <w:color w:val="000000" w:themeColor="text1"/>
                <w:sz w:val="20"/>
                <w:szCs w:val="20"/>
              </w:rPr>
              <m:t>b</m:t>
            </m:r>
          </m:e>
          <m:sub>
            <m:r>
              <m:rPr>
                <m:sty m:val="bi"/>
              </m:rPr>
              <w:rPr>
                <w:rFonts w:ascii="Cambria Math" w:hAnsi="Cambria Math" w:cs="Times New Roman"/>
                <w:color w:val="000000" w:themeColor="text1"/>
                <w:sz w:val="20"/>
                <w:szCs w:val="20"/>
              </w:rPr>
              <m:t>2</m:t>
            </m:r>
          </m:sub>
          <m:sup>
            <m:r>
              <m:rPr>
                <m:sty m:val="bi"/>
              </m:rPr>
              <w:rPr>
                <w:rFonts w:ascii="Cambria Math" w:hAnsi="Cambria Math" w:cs="Times New Roman"/>
                <w:color w:val="000000" w:themeColor="text1"/>
                <w:sz w:val="20"/>
                <w:szCs w:val="20"/>
              </w:rPr>
              <m:t>i,j</m:t>
            </m:r>
          </m:sup>
        </m:sSubSup>
      </m:oMath>
      <w:r w:rsidRPr="00D62DDB">
        <w:rPr>
          <w:rFonts w:eastAsiaTheme="minorEastAsia"/>
          <w:color w:val="000000" w:themeColor="text1"/>
          <w:sz w:val="20"/>
          <w:szCs w:val="20"/>
        </w:rPr>
        <w:t xml:space="preserve">, and </w:t>
      </w:r>
      <m:oMath>
        <m:sSubSup>
          <m:sSubSupPr>
            <m:ctrlPr>
              <w:rPr>
                <w:rFonts w:ascii="Cambria Math" w:hAnsi="Cambria Math" w:cs="Times New Roman"/>
                <w:b/>
                <w:i/>
                <w:color w:val="000000" w:themeColor="text1"/>
                <w:sz w:val="20"/>
                <w:szCs w:val="20"/>
              </w:rPr>
            </m:ctrlPr>
          </m:sSubSupPr>
          <m:e>
            <m:r>
              <m:rPr>
                <m:sty m:val="bi"/>
              </m:rPr>
              <w:rPr>
                <w:rFonts w:ascii="Cambria Math" w:hAnsi="Cambria Math" w:cs="Times New Roman"/>
                <w:color w:val="000000" w:themeColor="text1"/>
                <w:sz w:val="20"/>
                <w:szCs w:val="20"/>
              </w:rPr>
              <m:t>b</m:t>
            </m:r>
          </m:e>
          <m:sub>
            <m:r>
              <m:rPr>
                <m:sty m:val="bi"/>
              </m:rPr>
              <w:rPr>
                <w:rFonts w:ascii="Cambria Math" w:hAnsi="Cambria Math" w:cs="Times New Roman"/>
                <w:color w:val="000000" w:themeColor="text1"/>
                <w:sz w:val="20"/>
                <w:szCs w:val="20"/>
              </w:rPr>
              <m:t>3</m:t>
            </m:r>
          </m:sub>
          <m:sup>
            <m:r>
              <m:rPr>
                <m:sty m:val="bi"/>
              </m:rPr>
              <w:rPr>
                <w:rFonts w:ascii="Cambria Math" w:hAnsi="Cambria Math" w:cs="Times New Roman"/>
                <w:color w:val="000000" w:themeColor="text1"/>
                <w:sz w:val="20"/>
                <w:szCs w:val="20"/>
              </w:rPr>
              <m:t>i,j</m:t>
            </m:r>
          </m:sup>
        </m:sSubSup>
      </m:oMath>
      <w:r w:rsidRPr="00D62DDB">
        <w:rPr>
          <w:rFonts w:eastAsiaTheme="minorEastAsia"/>
          <w:b/>
          <w:color w:val="000000" w:themeColor="text1"/>
          <w:sz w:val="20"/>
          <w:szCs w:val="20"/>
        </w:rPr>
        <w:t xml:space="preserve"> </w:t>
      </w:r>
      <w:r w:rsidRPr="00D62DDB">
        <w:rPr>
          <w:rFonts w:ascii="Times New Roman" w:eastAsiaTheme="minorEastAsia" w:hAnsi="Times New Roman" w:cs="Times New Roman"/>
          <w:color w:val="000000" w:themeColor="text1"/>
          <w:sz w:val="20"/>
          <w:szCs w:val="20"/>
        </w:rPr>
        <w:t>are the regression coefficients.</w:t>
      </w:r>
    </w:p>
    <w:p w:rsidR="00C87307" w:rsidRPr="00D62DDB" w:rsidRDefault="00C87307" w:rsidP="00C87307">
      <w:pPr>
        <w:rPr>
          <w:rFonts w:ascii="Times New Roman" w:eastAsiaTheme="minorEastAsia" w:hAnsi="Times New Roman" w:cs="Times New Roman"/>
          <w:color w:val="000000" w:themeColor="text1"/>
          <w:sz w:val="20"/>
          <w:szCs w:val="20"/>
        </w:rPr>
      </w:pPr>
    </w:p>
    <w:p w:rsidR="00C87307" w:rsidRPr="00D62DDB" w:rsidRDefault="00C87307" w:rsidP="00C87307">
      <w:pPr>
        <w:pStyle w:val="ListParagraph"/>
        <w:numPr>
          <w:ilvl w:val="1"/>
          <w:numId w:val="1"/>
        </w:numPr>
        <w:outlineLvl w:val="1"/>
        <w:rPr>
          <w:rFonts w:ascii="Times New Roman" w:hAnsi="Times New Roman" w:cs="Times New Roman"/>
          <w:color w:val="000000" w:themeColor="text1"/>
        </w:rPr>
      </w:pPr>
      <w:r w:rsidRPr="00D62DDB">
        <w:rPr>
          <w:rFonts w:ascii="Times New Roman" w:hAnsi="Times New Roman" w:cs="Times New Roman"/>
          <w:color w:val="000000" w:themeColor="text1"/>
        </w:rPr>
        <w:t>Fan Model</w:t>
      </w:r>
    </w:p>
    <w:p w:rsidR="00C87307" w:rsidRPr="00D62DDB" w:rsidRDefault="00C87307" w:rsidP="00C87307">
      <w:pPr>
        <w:rPr>
          <w:rFonts w:ascii="Times New Roman" w:hAnsi="Times New Roman" w:cs="Times New Roman"/>
          <w:color w:val="000000" w:themeColor="text1"/>
        </w:rPr>
      </w:pPr>
      <w:r w:rsidRPr="00D62DDB">
        <w:rPr>
          <w:rFonts w:ascii="Times New Roman" w:hAnsi="Times New Roman" w:cs="Times New Roman"/>
          <w:color w:val="000000" w:themeColor="text1"/>
        </w:rPr>
        <w:t>In this study, we assume that the static pressure set points for the fans are constant. Thus, the fan power is calculated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rsidP="005D3B2D">
            <w:pPr>
              <w:jc w:val="center"/>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t</m:t>
                    </m:r>
                  </m:sub>
                  <m:sup>
                    <m:r>
                      <w:rPr>
                        <w:rFonts w:ascii="Cambria Math" w:hAnsi="Cambria Math" w:cs="Times New Roman"/>
                        <w:color w:val="000000" w:themeColor="text1"/>
                      </w:rPr>
                      <m:t>f,i</m:t>
                    </m:r>
                  </m:sup>
                </m:sSubSup>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2</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c</m:t>
                        </m:r>
                      </m:e>
                      <m:sub>
                        <m:r>
                          <w:rPr>
                            <w:rFonts w:ascii="Cambria Math" w:hAnsi="Cambria Math" w:cs="Times New Roman"/>
                            <w:color w:val="000000" w:themeColor="text1"/>
                          </w:rPr>
                          <m:t>j</m:t>
                        </m:r>
                      </m:sub>
                      <m:sup>
                        <m:r>
                          <w:rPr>
                            <w:rFonts w:ascii="Cambria Math" w:hAnsi="Cambria Math" w:cs="Times New Roman"/>
                            <w:color w:val="000000" w:themeColor="text1"/>
                          </w:rPr>
                          <m:t>f,i</m:t>
                        </m:r>
                      </m:sup>
                    </m:sSubSup>
                    <m:sSup>
                      <m:sSupPr>
                        <m:ctrlPr>
                          <w:rPr>
                            <w:rFonts w:ascii="Cambria Math" w:hAnsi="Cambria Math" w:cs="Times New Roman"/>
                            <w:i/>
                            <w:color w:val="000000" w:themeColor="text1"/>
                          </w:rPr>
                        </m:ctrlPr>
                      </m:sSupPr>
                      <m:e>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s=1</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i</m:t>
                                </m:r>
                              </m:sup>
                            </m:sSup>
                          </m:sup>
                          <m:e>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m</m:t>
                                    </m:r>
                                  </m:e>
                                </m:acc>
                              </m:e>
                              <m:sub>
                                <m:r>
                                  <w:rPr>
                                    <w:rFonts w:ascii="Cambria Math" w:hAnsi="Cambria Math" w:cs="Times New Roman"/>
                                    <w:color w:val="000000" w:themeColor="text1"/>
                                  </w:rPr>
                                  <m:t>t</m:t>
                                </m:r>
                              </m:sub>
                              <m:sup>
                                <m:r>
                                  <w:rPr>
                                    <w:rFonts w:ascii="Cambria Math" w:hAnsi="Cambria Math" w:cs="Times New Roman"/>
                                    <w:color w:val="000000" w:themeColor="text1"/>
                                  </w:rPr>
                                  <m:t>i,air,s</m:t>
                                </m:r>
                              </m:sup>
                            </m:sSubSup>
                          </m:e>
                        </m:nary>
                        <m:r>
                          <w:rPr>
                            <w:rFonts w:ascii="Cambria Math" w:hAnsi="Cambria Math" w:cs="Times New Roman"/>
                            <w:color w:val="000000" w:themeColor="text1"/>
                          </w:rPr>
                          <m:t>)</m:t>
                        </m:r>
                      </m:e>
                      <m:sup>
                        <m:r>
                          <w:rPr>
                            <w:rFonts w:ascii="Cambria Math" w:hAnsi="Cambria Math" w:cs="Times New Roman"/>
                            <w:color w:val="000000" w:themeColor="text1"/>
                          </w:rPr>
                          <m:t>i</m:t>
                        </m:r>
                      </m:sup>
                    </m:sSup>
                  </m:e>
                </m:nary>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3</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bl>
    <w:p w:rsidR="00C87307" w:rsidRPr="00D62DDB" w:rsidRDefault="00C87307" w:rsidP="00C87307">
      <w:pPr>
        <w:rPr>
          <w:rFonts w:ascii="Times New Roman" w:eastAsiaTheme="minorEastAsia" w:hAnsi="Times New Roman" w:cs="Times New Roman"/>
          <w:color w:val="000000" w:themeColor="text1"/>
          <w:sz w:val="20"/>
          <w:szCs w:val="20"/>
        </w:rPr>
      </w:pPr>
      <w:proofErr w:type="gramStart"/>
      <w:r w:rsidRPr="00D62DDB">
        <w:rPr>
          <w:rFonts w:ascii="Times New Roman" w:eastAsiaTheme="minorEastAsia" w:hAnsi="Times New Roman" w:cs="Times New Roman"/>
          <w:color w:val="000000" w:themeColor="text1"/>
          <w:sz w:val="20"/>
          <w:szCs w:val="20"/>
        </w:rPr>
        <w:t>where</w:t>
      </w:r>
      <w:proofErr w:type="gramEnd"/>
      <w:r w:rsidRPr="00D62DDB">
        <w:rPr>
          <w:rFonts w:ascii="Times New Roman" w:eastAsiaTheme="minorEastAsia" w:hAnsi="Times New Roman" w:cs="Times New Roman"/>
          <w:color w:val="000000" w:themeColor="text1"/>
          <w:sz w:val="20"/>
          <w:szCs w:val="20"/>
        </w:rPr>
        <w:t xml:space="preserve"> </w:t>
      </w:r>
      <m:oMath>
        <m:sSub>
          <m:sSubPr>
            <m:ctrlPr>
              <w:rPr>
                <w:rFonts w:ascii="Cambria Math" w:eastAsiaTheme="minorEastAsia" w:hAnsi="Cambria Math" w:cs="Times New Roman"/>
                <w:b/>
                <w:color w:val="000000" w:themeColor="text1"/>
                <w:sz w:val="20"/>
                <w:szCs w:val="20"/>
              </w:rPr>
            </m:ctrlPr>
          </m:sSubPr>
          <m:e>
            <m:r>
              <m:rPr>
                <m:sty m:val="bi"/>
              </m:rPr>
              <w:rPr>
                <w:rFonts w:ascii="Cambria Math" w:eastAsiaTheme="minorEastAsia" w:hAnsi="Cambria Math" w:cs="Times New Roman"/>
                <w:color w:val="000000" w:themeColor="text1"/>
                <w:sz w:val="20"/>
                <w:szCs w:val="20"/>
              </w:rPr>
              <m:t>C</m:t>
            </m:r>
          </m:e>
          <m:sub>
            <m:r>
              <m:rPr>
                <m:sty m:val="bi"/>
              </m:rPr>
              <w:rPr>
                <w:rFonts w:ascii="Cambria Math" w:eastAsiaTheme="minorEastAsia" w:hAnsi="Cambria Math" w:cs="Times New Roman"/>
                <w:color w:val="000000" w:themeColor="text1"/>
                <w:sz w:val="20"/>
                <w:szCs w:val="20"/>
              </w:rPr>
              <m:t>air</m:t>
            </m:r>
          </m:sub>
        </m:sSub>
      </m:oMath>
      <w:r w:rsidRPr="00D62DDB">
        <w:rPr>
          <w:rFonts w:ascii="Times New Roman" w:eastAsiaTheme="minorEastAsia" w:hAnsi="Times New Roman" w:cs="Times New Roman"/>
          <w:color w:val="000000" w:themeColor="text1"/>
          <w:sz w:val="20"/>
          <w:szCs w:val="20"/>
        </w:rPr>
        <w:t xml:space="preserve"> is the specific hear for air;</w:t>
      </w:r>
    </w:p>
    <w:p w:rsidR="00C87307" w:rsidRPr="00D62DDB" w:rsidRDefault="00C87307" w:rsidP="00C87307">
      <w:pPr>
        <w:pStyle w:val="Caption"/>
        <w:spacing w:after="0"/>
        <w:ind w:left="720" w:hanging="720"/>
        <w:rPr>
          <w:rFonts w:ascii="Times New Roman" w:eastAsiaTheme="minorEastAsia" w:hAnsi="Times New Roman" w:cs="Times New Roman"/>
          <w:i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hAnsi="Cambria Math" w:cs="Times New Roman"/>
                <w:b/>
                <w:color w:val="000000" w:themeColor="text1"/>
                <w:sz w:val="20"/>
                <w:szCs w:val="20"/>
              </w:rPr>
            </m:ctrlPr>
          </m:sSubSupPr>
          <m:e>
            <m:r>
              <m:rPr>
                <m:sty m:val="bi"/>
              </m:rPr>
              <w:rPr>
                <w:rFonts w:ascii="Cambria Math" w:hAnsi="Cambria Math" w:cs="Times New Roman"/>
                <w:color w:val="000000" w:themeColor="text1"/>
                <w:sz w:val="20"/>
                <w:szCs w:val="20"/>
              </w:rPr>
              <m:t>c</m:t>
            </m:r>
          </m:e>
          <m:sub>
            <m:r>
              <m:rPr>
                <m:sty m:val="bi"/>
              </m:rPr>
              <w:rPr>
                <w:rFonts w:ascii="Cambria Math" w:hAnsi="Cambria Math" w:cs="Times New Roman"/>
                <w:color w:val="000000" w:themeColor="text1"/>
                <w:sz w:val="20"/>
                <w:szCs w:val="20"/>
              </w:rPr>
              <m:t>1</m:t>
            </m:r>
          </m:sub>
          <m:sup>
            <m:r>
              <m:rPr>
                <m:sty m:val="bi"/>
              </m:rPr>
              <w:rPr>
                <w:rFonts w:ascii="Cambria Math" w:hAnsi="Cambria Math" w:cs="Times New Roman"/>
                <w:color w:val="000000" w:themeColor="text1"/>
                <w:sz w:val="20"/>
                <w:szCs w:val="20"/>
              </w:rPr>
              <m:t>f,i</m:t>
            </m:r>
          </m:sup>
        </m:sSub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color w:val="000000" w:themeColor="text1"/>
          <w:sz w:val="20"/>
          <w:szCs w:val="20"/>
        </w:rPr>
        <w:t>and</w:t>
      </w:r>
      <w:proofErr w:type="gramEnd"/>
      <w:r w:rsidRPr="00D62DDB">
        <w:rPr>
          <w:rFonts w:ascii="Times New Roman" w:eastAsiaTheme="minorEastAsia" w:hAnsi="Times New Roman" w:cs="Times New Roman"/>
          <w:i w:val="0"/>
          <w:color w:val="000000" w:themeColor="text1"/>
          <w:sz w:val="20"/>
          <w:szCs w:val="20"/>
        </w:rPr>
        <w:t xml:space="preserve"> </w:t>
      </w:r>
      <m:oMath>
        <m:sSubSup>
          <m:sSubSupPr>
            <m:ctrlPr>
              <w:rPr>
                <w:rFonts w:ascii="Cambria Math" w:hAnsi="Cambria Math" w:cs="Times New Roman"/>
                <w:b/>
                <w:color w:val="000000" w:themeColor="text1"/>
                <w:sz w:val="20"/>
                <w:szCs w:val="20"/>
              </w:rPr>
            </m:ctrlPr>
          </m:sSubSupPr>
          <m:e>
            <m:r>
              <m:rPr>
                <m:sty m:val="bi"/>
              </m:rPr>
              <w:rPr>
                <w:rFonts w:ascii="Cambria Math" w:hAnsi="Cambria Math" w:cs="Times New Roman"/>
                <w:color w:val="000000" w:themeColor="text1"/>
                <w:sz w:val="20"/>
                <w:szCs w:val="20"/>
              </w:rPr>
              <m:t>c</m:t>
            </m:r>
          </m:e>
          <m:sub>
            <m:r>
              <m:rPr>
                <m:sty m:val="bi"/>
              </m:rPr>
              <w:rPr>
                <w:rFonts w:ascii="Cambria Math" w:hAnsi="Cambria Math" w:cs="Times New Roman"/>
                <w:color w:val="000000" w:themeColor="text1"/>
                <w:sz w:val="20"/>
                <w:szCs w:val="20"/>
              </w:rPr>
              <m:t>2</m:t>
            </m:r>
          </m:sub>
          <m:sup>
            <m:r>
              <m:rPr>
                <m:sty m:val="bi"/>
              </m:rPr>
              <w:rPr>
                <w:rFonts w:ascii="Cambria Math" w:hAnsi="Cambria Math" w:cs="Times New Roman"/>
                <w:color w:val="000000" w:themeColor="text1"/>
                <w:sz w:val="20"/>
                <w:szCs w:val="20"/>
              </w:rPr>
              <m:t>f,i</m:t>
            </m:r>
          </m:sup>
        </m:sSubSup>
      </m:oMath>
      <w:r w:rsidRPr="00D62DDB">
        <w:rPr>
          <w:rFonts w:ascii="Times New Roman" w:eastAsiaTheme="minorEastAsia" w:hAnsi="Times New Roman" w:cs="Times New Roman"/>
          <w:i w:val="0"/>
          <w:color w:val="000000" w:themeColor="text1"/>
          <w:sz w:val="20"/>
          <w:szCs w:val="20"/>
        </w:rPr>
        <w:t xml:space="preserve"> are the regression coefficients.</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p>
    <w:p w:rsidR="00C87307" w:rsidRPr="00D62DDB" w:rsidRDefault="00C87307" w:rsidP="00C87307">
      <w:pPr>
        <w:pStyle w:val="ListParagraph"/>
        <w:numPr>
          <w:ilvl w:val="1"/>
          <w:numId w:val="1"/>
        </w:numPr>
        <w:outlineLvl w:val="1"/>
        <w:rPr>
          <w:rFonts w:ascii="Times New Roman" w:hAnsi="Times New Roman" w:cs="Times New Roman"/>
          <w:color w:val="000000" w:themeColor="text1"/>
        </w:rPr>
      </w:pPr>
      <w:r w:rsidRPr="00D62DDB">
        <w:rPr>
          <w:rFonts w:ascii="Times New Roman" w:hAnsi="Times New Roman" w:cs="Times New Roman"/>
          <w:color w:val="000000" w:themeColor="text1"/>
        </w:rPr>
        <w:t>Boiler Model</w:t>
      </w:r>
    </w:p>
    <w:p w:rsidR="00C87307" w:rsidRPr="00D62DDB" w:rsidRDefault="00C87307" w:rsidP="00C87307">
      <w:pPr>
        <w:rPr>
          <w:rFonts w:ascii="Times New Roman" w:hAnsi="Times New Roman" w:cs="Times New Roman"/>
          <w:color w:val="000000" w:themeColor="text1"/>
        </w:rPr>
      </w:pPr>
      <w:r w:rsidRPr="00D62DDB">
        <w:rPr>
          <w:rFonts w:ascii="Times New Roman" w:hAnsi="Times New Roman" w:cs="Times New Roman"/>
          <w:color w:val="000000" w:themeColor="text1"/>
        </w:rPr>
        <w:t xml:space="preserve">We assume that efficient of the boilers are constant and calculate the boiler energy consumption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rsidP="005D3B2D">
            <w:pPr>
              <w:jc w:val="center"/>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t</m:t>
                    </m:r>
                  </m:sub>
                  <m:sup>
                    <m:r>
                      <w:rPr>
                        <w:rFonts w:ascii="Cambria Math" w:hAnsi="Cambria Math" w:cs="Times New Roman"/>
                        <w:color w:val="000000" w:themeColor="text1"/>
                      </w:rPr>
                      <m:t>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b</m:t>
                    </m:r>
                  </m:sup>
                </m:sSubSup>
                <m:sSup>
                  <m:sSupPr>
                    <m:ctrlPr>
                      <w:rPr>
                        <w:rFonts w:ascii="Cambria Math" w:hAnsi="Cambria Math" w:cs="Times New Roman"/>
                        <w:i/>
                        <w:color w:val="000000" w:themeColor="text1"/>
                      </w:rPr>
                    </m:ctrlPr>
                  </m:sSupPr>
                  <m:e>
                    <m:r>
                      <w:rPr>
                        <w:rFonts w:ascii="Cambria Math" w:hAnsi="Cambria Math" w:cs="Times New Roman"/>
                        <w:color w:val="000000" w:themeColor="text1"/>
                      </w:rPr>
                      <m:t>η</m:t>
                    </m:r>
                  </m:e>
                  <m:sup>
                    <m:r>
                      <w:rPr>
                        <w:rFonts w:ascii="Cambria Math" w:hAnsi="Cambria Math" w:cs="Times New Roman"/>
                        <w:color w:val="000000" w:themeColor="text1"/>
                      </w:rPr>
                      <m:t>b</m:t>
                    </m:r>
                  </m:sup>
                </m:sSup>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4</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r w:rsidR="00C87307" w:rsidRPr="00D62DDB" w:rsidTr="005D3B2D">
        <w:tc>
          <w:tcPr>
            <w:tcW w:w="8730" w:type="dxa"/>
            <w:vAlign w:val="center"/>
          </w:tcPr>
          <w:p w:rsidR="00C87307" w:rsidRPr="00D62DDB" w:rsidRDefault="00E45FED" w:rsidP="005D3B2D">
            <w:pPr>
              <w:jc w:val="center"/>
              <w:rPr>
                <w:rFonts w:ascii="Times New Roman" w:eastAsia="Calibri"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b</m:t>
                    </m:r>
                  </m:sup>
                </m:sSubSup>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s=1</m:t>
                    </m:r>
                  </m:sub>
                  <m:sup>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m</m:t>
                        </m:r>
                      </m:sup>
                      <m:e>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i</m:t>
                            </m:r>
                          </m:sup>
                        </m:sSup>
                      </m:e>
                    </m:nary>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t</m:t>
                        </m:r>
                      </m:sub>
                      <m:sup>
                        <m:r>
                          <w:rPr>
                            <w:rFonts w:ascii="Cambria Math" w:hAnsi="Cambria Math" w:cs="Times New Roman"/>
                            <w:color w:val="000000" w:themeColor="text1"/>
                          </w:rPr>
                          <m:t>i,wat,s</m:t>
                        </m:r>
                      </m:sup>
                    </m:sSubSup>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m</m:t>
                            </m:r>
                          </m:e>
                        </m:acc>
                      </m:e>
                      <m:sub>
                        <m:r>
                          <w:rPr>
                            <w:rFonts w:ascii="Cambria Math" w:hAnsi="Cambria Math" w:cs="Times New Roman"/>
                            <w:color w:val="000000" w:themeColor="text1"/>
                          </w:rPr>
                          <m:t>t</m:t>
                        </m:r>
                      </m:sub>
                      <m:sup>
                        <m:r>
                          <w:rPr>
                            <w:rFonts w:ascii="Cambria Math" w:hAnsi="Cambria Math" w:cs="Times New Roman"/>
                            <w:color w:val="000000" w:themeColor="text1"/>
                          </w:rPr>
                          <m:t>i,wat,rat,s</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wat</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t-1</m:t>
                        </m:r>
                      </m:sub>
                      <m:sup>
                        <m:r>
                          <w:rPr>
                            <w:rFonts w:ascii="Cambria Math" w:hAnsi="Cambria Math" w:cs="Times New Roman"/>
                            <w:color w:val="000000" w:themeColor="text1"/>
                          </w:rPr>
                          <m:t>b,sup</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t-1</m:t>
                        </m:r>
                      </m:sub>
                      <m:sup>
                        <m:r>
                          <w:rPr>
                            <w:rFonts w:ascii="Cambria Math" w:hAnsi="Cambria Math" w:cs="Times New Roman"/>
                            <w:color w:val="000000" w:themeColor="text1"/>
                          </w:rPr>
                          <m:t>b,ret</m:t>
                        </m:r>
                      </m:sup>
                    </m:sSubSup>
                    <m:r>
                      <w:rPr>
                        <w:rFonts w:ascii="Cambria Math" w:hAnsi="Cambria Math" w:cs="Times New Roman"/>
                        <w:color w:val="000000" w:themeColor="text1"/>
                      </w:rPr>
                      <m:t>)</m:t>
                    </m:r>
                  </m:e>
                </m:nary>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5</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r w:rsidR="002974D9" w:rsidRPr="00D62DDB" w:rsidTr="005D3B2D">
        <w:trPr>
          <w:ins w:id="294" w:author="Wang, Jing" w:date="2018-06-07T11:53:00Z"/>
        </w:trPr>
        <w:tc>
          <w:tcPr>
            <w:tcW w:w="8730" w:type="dxa"/>
            <w:vAlign w:val="center"/>
          </w:tcPr>
          <w:p w:rsidR="002974D9" w:rsidRDefault="002974D9">
            <w:pPr>
              <w:rPr>
                <w:ins w:id="295" w:author="Wang, Jing" w:date="2018-06-07T11:53:00Z"/>
                <w:rFonts w:ascii="Calibri" w:eastAsia="Calibri" w:hAnsi="Calibri" w:cs="Times New Roman"/>
                <w:color w:val="000000" w:themeColor="text1"/>
              </w:rPr>
              <w:pPrChange w:id="296" w:author="Wang, Jing" w:date="2018-06-07T13:58:00Z">
                <w:pPr>
                  <w:jc w:val="center"/>
                </w:pPr>
              </w:pPrChange>
            </w:pPr>
          </w:p>
        </w:tc>
        <w:tc>
          <w:tcPr>
            <w:tcW w:w="620" w:type="dxa"/>
            <w:vAlign w:val="center"/>
          </w:tcPr>
          <w:p w:rsidR="002974D9" w:rsidRPr="00D62DDB" w:rsidRDefault="002974D9" w:rsidP="005D3B2D">
            <w:pPr>
              <w:pStyle w:val="Caption"/>
              <w:spacing w:after="0"/>
              <w:jc w:val="center"/>
              <w:rPr>
                <w:ins w:id="297" w:author="Wang, Jing" w:date="2018-06-07T11:53:00Z"/>
                <w:rFonts w:ascii="Times New Roman" w:hAnsi="Times New Roman" w:cs="Times New Roman"/>
                <w:i w:val="0"/>
                <w:iCs w:val="0"/>
                <w:color w:val="000000" w:themeColor="text1"/>
                <w:sz w:val="22"/>
                <w:szCs w:val="22"/>
              </w:rPr>
            </w:pPr>
          </w:p>
        </w:tc>
      </w:tr>
    </w:tbl>
    <w:p w:rsidR="00C87307" w:rsidRPr="00D62DDB" w:rsidRDefault="00C87307" w:rsidP="00C87307">
      <w:pPr>
        <w:rPr>
          <w:rFonts w:ascii="Times New Roman" w:eastAsiaTheme="minorEastAsia" w:hAnsi="Times New Roman" w:cs="Times New Roman"/>
          <w:color w:val="000000" w:themeColor="text1"/>
          <w:sz w:val="20"/>
          <w:szCs w:val="20"/>
        </w:rPr>
      </w:pPr>
      <w:proofErr w:type="gramStart"/>
      <w:r w:rsidRPr="00D62DDB">
        <w:rPr>
          <w:rFonts w:ascii="Times New Roman" w:eastAsiaTheme="minorEastAsia" w:hAnsi="Times New Roman" w:cs="Times New Roman"/>
          <w:color w:val="000000" w:themeColor="text1"/>
          <w:sz w:val="20"/>
          <w:szCs w:val="20"/>
        </w:rPr>
        <w:t>where</w:t>
      </w:r>
      <w:proofErr w:type="gramEnd"/>
      <w:r w:rsidRPr="00D62DDB">
        <w:rPr>
          <w:rFonts w:ascii="Times New Roman" w:eastAsiaTheme="minorEastAsia" w:hAnsi="Times New Roman" w:cs="Times New Roman"/>
          <w:color w:val="000000" w:themeColor="text1"/>
          <w:sz w:val="20"/>
          <w:szCs w:val="20"/>
        </w:rPr>
        <w:t xml:space="preserve"> </w:t>
      </w:r>
      <m:oMath>
        <m:sSub>
          <m:sSubPr>
            <m:ctrlPr>
              <w:rPr>
                <w:rFonts w:ascii="Cambria Math" w:eastAsiaTheme="minorEastAsia" w:hAnsi="Cambria Math" w:cs="Times New Roman"/>
                <w:b/>
                <w:color w:val="000000" w:themeColor="text1"/>
                <w:sz w:val="20"/>
                <w:szCs w:val="20"/>
              </w:rPr>
            </m:ctrlPr>
          </m:sSubPr>
          <m:e>
            <m:r>
              <m:rPr>
                <m:sty m:val="bi"/>
              </m:rPr>
              <w:rPr>
                <w:rFonts w:ascii="Cambria Math" w:eastAsiaTheme="minorEastAsia" w:hAnsi="Cambria Math" w:cs="Times New Roman"/>
                <w:color w:val="000000" w:themeColor="text1"/>
                <w:sz w:val="20"/>
                <w:szCs w:val="20"/>
              </w:rPr>
              <m:t>C</m:t>
            </m:r>
          </m:e>
          <m:sub>
            <m:r>
              <m:rPr>
                <m:sty m:val="bi"/>
              </m:rPr>
              <w:rPr>
                <w:rFonts w:ascii="Cambria Math" w:eastAsiaTheme="minorEastAsia" w:hAnsi="Cambria Math" w:cs="Times New Roman"/>
                <w:color w:val="000000" w:themeColor="text1"/>
                <w:sz w:val="20"/>
                <w:szCs w:val="20"/>
              </w:rPr>
              <m:t>wat</m:t>
            </m:r>
          </m:sub>
        </m:sSub>
      </m:oMath>
      <w:r w:rsidRPr="00D62DDB">
        <w:rPr>
          <w:rFonts w:ascii="Times New Roman" w:eastAsiaTheme="minorEastAsia" w:hAnsi="Times New Roman" w:cs="Times New Roman"/>
          <w:color w:val="000000" w:themeColor="text1"/>
          <w:sz w:val="20"/>
          <w:szCs w:val="20"/>
        </w:rPr>
        <w:t xml:space="preserve"> is the specific hear for water</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color w:val="000000" w:themeColor="text1"/>
          <w:sz w:val="20"/>
          <w:szCs w:val="20"/>
        </w:rPr>
        <w:t xml:space="preserve">          </w:t>
      </w:r>
      <w:r w:rsidRPr="00D62DDB">
        <w:rPr>
          <w:rFonts w:ascii="Times New Roman" w:eastAsiaTheme="minorEastAsia" w:hAnsi="Times New Roman" w:cs="Times New Roman"/>
          <w:b/>
          <w:i w:val="0"/>
          <w:color w:val="000000" w:themeColor="text1"/>
          <w:sz w:val="20"/>
          <w:szCs w:val="20"/>
        </w:rPr>
        <w:t xml:space="preserve"> </w:t>
      </w:r>
      <m:oMath>
        <m:sSubSup>
          <m:sSubSupPr>
            <m:ctrlPr>
              <w:rPr>
                <w:rFonts w:ascii="Cambria Math" w:hAnsi="Cambria Math" w:cs="Times New Roman"/>
                <w:b/>
                <w:color w:val="000000" w:themeColor="text1"/>
                <w:sz w:val="20"/>
                <w:szCs w:val="20"/>
              </w:rPr>
            </m:ctrlPr>
          </m:sSubSupPr>
          <m:e>
            <m:acc>
              <m:accPr>
                <m:chr m:val="̇"/>
                <m:ctrlPr>
                  <w:rPr>
                    <w:rFonts w:ascii="Cambria Math" w:hAnsi="Cambria Math" w:cs="Times New Roman"/>
                    <w:b/>
                    <w:color w:val="000000" w:themeColor="text1"/>
                    <w:sz w:val="20"/>
                    <w:szCs w:val="20"/>
                  </w:rPr>
                </m:ctrlPr>
              </m:accPr>
              <m:e>
                <m:r>
                  <m:rPr>
                    <m:sty m:val="bi"/>
                  </m:rPr>
                  <w:rPr>
                    <w:rFonts w:ascii="Cambria Math" w:hAnsi="Cambria Math" w:cs="Times New Roman"/>
                    <w:color w:val="000000" w:themeColor="text1"/>
                    <w:sz w:val="20"/>
                    <w:szCs w:val="20"/>
                  </w:rPr>
                  <m:t>m</m:t>
                </m:r>
              </m:e>
            </m:acc>
          </m:e>
          <m:sub>
            <m:r>
              <m:rPr>
                <m:sty m:val="bi"/>
              </m:rPr>
              <w:rPr>
                <w:rFonts w:ascii="Cambria Math" w:hAnsi="Cambria Math" w:cs="Times New Roman"/>
                <w:color w:val="000000" w:themeColor="text1"/>
                <w:sz w:val="20"/>
                <w:szCs w:val="20"/>
              </w:rPr>
              <m:t>t</m:t>
            </m:r>
          </m:sub>
          <m:sup>
            <m:r>
              <m:rPr>
                <m:sty m:val="bi"/>
              </m:rPr>
              <w:rPr>
                <w:rFonts w:ascii="Cambria Math" w:hAnsi="Cambria Math" w:cs="Times New Roman"/>
                <w:color w:val="000000" w:themeColor="text1"/>
                <w:sz w:val="20"/>
                <w:szCs w:val="20"/>
              </w:rPr>
              <m:t>i,wat,rat,s</m:t>
            </m:r>
          </m:sup>
        </m:sSub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rated mass flow rate for the </w:t>
      </w:r>
      <m:oMath>
        <m:r>
          <w:rPr>
            <w:rFonts w:ascii="Cambria Math" w:eastAsiaTheme="minorEastAsia" w:hAnsi="Cambria Math" w:cs="Times New Roman"/>
            <w:color w:val="000000" w:themeColor="text1"/>
            <w:sz w:val="20"/>
            <w:szCs w:val="20"/>
          </w:rPr>
          <m:t>s</m:t>
        </m:r>
      </m:oMath>
      <w:r w:rsidRPr="00D62DDB">
        <w:rPr>
          <w:rFonts w:ascii="Times New Roman" w:eastAsiaTheme="minorEastAsia" w:hAnsi="Times New Roman" w:cs="Times New Roman"/>
          <w:i w:val="0"/>
          <w:iCs w:val="0"/>
          <w:color w:val="000000" w:themeColor="text1"/>
          <w:sz w:val="20"/>
          <w:szCs w:val="20"/>
        </w:rPr>
        <w:t xml:space="preserve">th room in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thermal zone at the </w:t>
      </w:r>
      <m:oMath>
        <m:r>
          <w:rPr>
            <w:rFonts w:ascii="Cambria Math" w:eastAsiaTheme="minorEastAsia" w:hAnsi="Cambria Math" w:cs="Times New Roman"/>
            <w:color w:val="000000" w:themeColor="text1"/>
            <w:sz w:val="20"/>
            <w:szCs w:val="20"/>
          </w:rPr>
          <m:t>t</m:t>
        </m:r>
      </m:oMath>
      <w:r w:rsidRPr="00D62DDB">
        <w:rPr>
          <w:rFonts w:ascii="Times New Roman" w:eastAsiaTheme="minorEastAsia" w:hAnsi="Times New Roman" w:cs="Times New Roman"/>
          <w:i w:val="0"/>
          <w:iCs w:val="0"/>
          <w:color w:val="000000" w:themeColor="text1"/>
          <w:sz w:val="20"/>
          <w:szCs w:val="20"/>
        </w:rPr>
        <w:t>th time step, respectively;</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hAnsi="Cambria Math" w:cs="Times New Roman"/>
                <w:b/>
                <w:color w:val="000000" w:themeColor="text1"/>
                <w:sz w:val="20"/>
                <w:szCs w:val="20"/>
              </w:rPr>
            </m:ctrlPr>
          </m:sSubSupPr>
          <m:e>
            <m:r>
              <m:rPr>
                <m:sty m:val="bi"/>
              </m:rPr>
              <w:rPr>
                <w:rFonts w:ascii="Cambria Math" w:hAnsi="Cambria Math" w:cs="Times New Roman"/>
                <w:color w:val="000000" w:themeColor="text1"/>
                <w:sz w:val="20"/>
                <w:szCs w:val="20"/>
              </w:rPr>
              <m:t>T</m:t>
            </m:r>
          </m:e>
          <m:sub>
            <m:r>
              <m:rPr>
                <m:sty m:val="bi"/>
              </m:rPr>
              <w:rPr>
                <w:rFonts w:ascii="Cambria Math" w:hAnsi="Cambria Math" w:cs="Times New Roman"/>
                <w:color w:val="000000" w:themeColor="text1"/>
                <w:sz w:val="20"/>
                <w:szCs w:val="20"/>
              </w:rPr>
              <m:t>t-1</m:t>
            </m:r>
          </m:sub>
          <m:sup>
            <m:r>
              <m:rPr>
                <m:sty m:val="bi"/>
              </m:rPr>
              <w:rPr>
                <w:rFonts w:ascii="Cambria Math" w:hAnsi="Cambria Math" w:cs="Times New Roman"/>
                <w:color w:val="000000" w:themeColor="text1"/>
                <w:sz w:val="20"/>
                <w:szCs w:val="20"/>
              </w:rPr>
              <m:t>b,sup</m:t>
            </m:r>
          </m:sup>
        </m:sSub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and</w:t>
      </w:r>
      <w:proofErr w:type="gramEnd"/>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hAnsi="Cambria Math" w:cs="Times New Roman"/>
                <w:b/>
                <w:color w:val="000000" w:themeColor="text1"/>
                <w:sz w:val="20"/>
                <w:szCs w:val="20"/>
              </w:rPr>
            </m:ctrlPr>
          </m:sSubSupPr>
          <m:e>
            <m:r>
              <m:rPr>
                <m:sty m:val="bi"/>
              </m:rPr>
              <w:rPr>
                <w:rFonts w:ascii="Cambria Math" w:hAnsi="Cambria Math" w:cs="Times New Roman"/>
                <w:color w:val="000000" w:themeColor="text1"/>
                <w:sz w:val="20"/>
                <w:szCs w:val="20"/>
              </w:rPr>
              <m:t>T</m:t>
            </m:r>
          </m:e>
          <m:sub>
            <m:r>
              <m:rPr>
                <m:sty m:val="bi"/>
              </m:rPr>
              <w:rPr>
                <w:rFonts w:ascii="Cambria Math" w:hAnsi="Cambria Math" w:cs="Times New Roman"/>
                <w:color w:val="000000" w:themeColor="text1"/>
                <w:sz w:val="20"/>
                <w:szCs w:val="20"/>
              </w:rPr>
              <m:t>t-1</m:t>
            </m:r>
          </m:sub>
          <m:sup>
            <m:r>
              <m:rPr>
                <m:sty m:val="bi"/>
              </m:rPr>
              <w:rPr>
                <w:rFonts w:ascii="Cambria Math" w:hAnsi="Cambria Math" w:cs="Times New Roman"/>
                <w:color w:val="000000" w:themeColor="text1"/>
                <w:sz w:val="20"/>
                <w:szCs w:val="20"/>
              </w:rPr>
              <m:t>b,ret</m:t>
            </m:r>
          </m:sup>
        </m:sSubSup>
      </m:oMath>
      <w:r w:rsidRPr="00D62DDB">
        <w:rPr>
          <w:rFonts w:ascii="Times New Roman" w:eastAsiaTheme="minorEastAsia" w:hAnsi="Times New Roman" w:cs="Times New Roman"/>
          <w:i w:val="0"/>
          <w:iCs w:val="0"/>
          <w:color w:val="000000" w:themeColor="text1"/>
          <w:sz w:val="20"/>
          <w:szCs w:val="20"/>
        </w:rPr>
        <w:t xml:space="preserve"> are the supply hot water temperature, and the return hot water temperature at the </w:t>
      </w:r>
      <m:oMath>
        <m:r>
          <w:rPr>
            <w:rFonts w:ascii="Cambria Math" w:eastAsiaTheme="minorEastAsia" w:hAnsi="Cambria Math" w:cs="Times New Roman"/>
            <w:color w:val="000000" w:themeColor="text1"/>
            <w:sz w:val="20"/>
            <w:szCs w:val="20"/>
          </w:rPr>
          <m:t>(t-1</m:t>
        </m:r>
      </m:oMath>
      <w:r w:rsidRPr="00D62DDB">
        <w:rPr>
          <w:rFonts w:ascii="Times New Roman" w:eastAsiaTheme="minorEastAsia" w:hAnsi="Times New Roman" w:cs="Times New Roman"/>
          <w:i w:val="0"/>
          <w:color w:val="000000" w:themeColor="text1"/>
          <w:sz w:val="20"/>
          <w:szCs w:val="20"/>
        </w:rPr>
        <w:t>)</w:t>
      </w:r>
      <w:proofErr w:type="spellStart"/>
      <w:r w:rsidRPr="00D62DDB">
        <w:rPr>
          <w:rFonts w:ascii="Times New Roman" w:eastAsiaTheme="minorEastAsia" w:hAnsi="Times New Roman" w:cs="Times New Roman"/>
          <w:i w:val="0"/>
          <w:iCs w:val="0"/>
          <w:color w:val="000000" w:themeColor="text1"/>
          <w:sz w:val="20"/>
          <w:szCs w:val="20"/>
        </w:rPr>
        <w:t>th</w:t>
      </w:r>
      <w:proofErr w:type="spellEnd"/>
      <w:r w:rsidRPr="00D62DDB">
        <w:rPr>
          <w:rFonts w:ascii="Times New Roman" w:eastAsiaTheme="minorEastAsia" w:hAnsi="Times New Roman" w:cs="Times New Roman"/>
          <w:i w:val="0"/>
          <w:iCs w:val="0"/>
          <w:color w:val="000000" w:themeColor="text1"/>
          <w:sz w:val="20"/>
          <w:szCs w:val="20"/>
        </w:rPr>
        <w:t xml:space="preserve"> time step, respectively;</w:t>
      </w:r>
    </w:p>
    <w:p w:rsidR="00C87307" w:rsidRPr="00D62DDB" w:rsidRDefault="00C87307" w:rsidP="00C87307">
      <w:pPr>
        <w:pStyle w:val="Caption"/>
        <w:spacing w:after="0"/>
        <w:ind w:left="720" w:hanging="720"/>
        <w:rPr>
          <w:rFonts w:ascii="Times New Roman" w:eastAsiaTheme="minorEastAsia" w:hAnsi="Times New Roman" w:cs="Times New Roman"/>
          <w:i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p>
          <m:sSupPr>
            <m:ctrlPr>
              <w:rPr>
                <w:rFonts w:ascii="Cambria Math" w:hAnsi="Cambria Math" w:cs="Times New Roman"/>
                <w:b/>
                <w:iCs w:val="0"/>
                <w:color w:val="000000" w:themeColor="text1"/>
                <w:sz w:val="20"/>
                <w:szCs w:val="20"/>
              </w:rPr>
            </m:ctrlPr>
          </m:sSupPr>
          <m:e>
            <m:r>
              <m:rPr>
                <m:sty m:val="bi"/>
              </m:rPr>
              <w:rPr>
                <w:rFonts w:ascii="Cambria Math" w:hAnsi="Cambria Math" w:cs="Times New Roman"/>
                <w:color w:val="000000" w:themeColor="text1"/>
                <w:sz w:val="20"/>
                <w:szCs w:val="20"/>
              </w:rPr>
              <m:t>η</m:t>
            </m:r>
          </m:e>
          <m:sup>
            <m:r>
              <m:rPr>
                <m:sty m:val="bi"/>
              </m:rPr>
              <w:rPr>
                <w:rFonts w:ascii="Cambria Math" w:hAnsi="Cambria Math" w:cs="Times New Roman"/>
                <w:color w:val="000000" w:themeColor="text1"/>
                <w:sz w:val="20"/>
                <w:szCs w:val="20"/>
              </w:rPr>
              <m:t>b</m:t>
            </m:r>
          </m:sup>
        </m:s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color w:val="000000" w:themeColor="text1"/>
          <w:sz w:val="20"/>
          <w:szCs w:val="20"/>
        </w:rPr>
        <w:t>is</w:t>
      </w:r>
      <w:proofErr w:type="gramEnd"/>
      <w:r w:rsidRPr="00D62DDB">
        <w:rPr>
          <w:rFonts w:ascii="Times New Roman" w:eastAsiaTheme="minorEastAsia" w:hAnsi="Times New Roman" w:cs="Times New Roman"/>
          <w:i w:val="0"/>
          <w:color w:val="000000" w:themeColor="text1"/>
          <w:sz w:val="20"/>
          <w:szCs w:val="20"/>
        </w:rPr>
        <w:t xml:space="preserve"> the reciprocal of the boiler efficiency that should be obtained through regression.</w:t>
      </w:r>
    </w:p>
    <w:p w:rsidR="00C87307" w:rsidRPr="00D62DDB" w:rsidRDefault="00C87307" w:rsidP="00C87307">
      <w:pPr>
        <w:rPr>
          <w:color w:val="000000" w:themeColor="text1"/>
        </w:rPr>
      </w:pPr>
    </w:p>
    <w:p w:rsidR="00C87307" w:rsidRPr="00D62DDB" w:rsidRDefault="00C87307" w:rsidP="00C87307">
      <w:pPr>
        <w:pStyle w:val="ListParagraph"/>
        <w:numPr>
          <w:ilvl w:val="1"/>
          <w:numId w:val="1"/>
        </w:numPr>
        <w:outlineLvl w:val="1"/>
        <w:rPr>
          <w:rFonts w:ascii="Times New Roman" w:hAnsi="Times New Roman" w:cs="Times New Roman"/>
          <w:color w:val="000000" w:themeColor="text1"/>
        </w:rPr>
      </w:pPr>
      <w:r w:rsidRPr="00D62DDB">
        <w:rPr>
          <w:rFonts w:ascii="Times New Roman" w:hAnsi="Times New Roman" w:cs="Times New Roman"/>
          <w:color w:val="000000" w:themeColor="text1"/>
        </w:rPr>
        <w:t>Chiller Model</w:t>
      </w:r>
    </w:p>
    <w:p w:rsidR="00C87307" w:rsidRPr="00D62DDB" w:rsidRDefault="00C87307" w:rsidP="00C87307">
      <w:pPr>
        <w:pStyle w:val="ListParagraph"/>
        <w:ind w:left="360"/>
        <w:rPr>
          <w:rFonts w:ascii="Times New Roman" w:hAnsi="Times New Roman" w:cs="Times New Roman"/>
          <w:color w:val="000000" w:themeColor="text1"/>
        </w:rPr>
      </w:pPr>
      <w:r w:rsidRPr="00D62DDB">
        <w:rPr>
          <w:rFonts w:ascii="Times New Roman" w:hAnsi="Times New Roman" w:cs="Times New Roman"/>
          <w:color w:val="000000" w:themeColor="text1"/>
        </w:rPr>
        <w:t xml:space="preserve">We assume that efficient of the boilers are constant and calculate the boiler energy consumption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C87307" w:rsidRPr="00D62DDB" w:rsidTr="005D3B2D">
        <w:tc>
          <w:tcPr>
            <w:tcW w:w="8730" w:type="dxa"/>
            <w:vAlign w:val="center"/>
          </w:tcPr>
          <w:p w:rsidR="00C87307" w:rsidRPr="00D62DDB" w:rsidRDefault="00E45FED" w:rsidP="005D3B2D">
            <w:pPr>
              <w:jc w:val="center"/>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P</m:t>
                    </m:r>
                  </m:e>
                  <m:sub>
                    <m:r>
                      <w:rPr>
                        <w:rFonts w:ascii="Cambria Math" w:hAnsi="Cambria Math" w:cs="Times New Roman"/>
                        <w:color w:val="000000" w:themeColor="text1"/>
                      </w:rPr>
                      <m:t>t</m:t>
                    </m:r>
                  </m:sub>
                  <m:sup>
                    <m:r>
                      <w:rPr>
                        <w:rFonts w:ascii="Cambria Math" w:hAnsi="Cambria Math" w:cs="Times New Roman"/>
                        <w:color w:val="000000" w:themeColor="text1"/>
                      </w:rPr>
                      <m:t>c</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c</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ε</m:t>
                    </m:r>
                  </m:e>
                  <m:sub>
                    <m:r>
                      <w:rPr>
                        <w:rFonts w:ascii="Cambria Math" w:hAnsi="Cambria Math" w:cs="Times New Roman"/>
                        <w:color w:val="000000" w:themeColor="text1"/>
                      </w:rPr>
                      <m:t>rat</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1</m:t>
                    </m:r>
                  </m:sub>
                  <m:sup>
                    <m:r>
                      <w:rPr>
                        <w:rFonts w:ascii="Cambria Math" w:hAnsi="Cambria Math" w:cs="Times New Roman"/>
                        <w:color w:val="000000" w:themeColor="text1"/>
                      </w:rPr>
                      <m:t>c</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2</m:t>
                    </m:r>
                  </m:sub>
                  <m:sup>
                    <m:r>
                      <w:rPr>
                        <w:rFonts w:ascii="Cambria Math" w:hAnsi="Cambria Math" w:cs="Times New Roman"/>
                        <w:color w:val="000000" w:themeColor="text1"/>
                      </w:rPr>
                      <m:t>c</m:t>
                    </m:r>
                  </m:sup>
                </m:sSubSup>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c</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rat</m:t>
                        </m:r>
                      </m:sub>
                      <m:sup>
                        <m:r>
                          <w:rPr>
                            <w:rFonts w:ascii="Cambria Math" w:hAnsi="Cambria Math" w:cs="Times New Roman"/>
                            <w:color w:val="000000" w:themeColor="text1"/>
                          </w:rPr>
                          <m:t>C</m:t>
                        </m:r>
                      </m:sup>
                    </m:sSubSup>
                  </m:den>
                </m:f>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d</m:t>
                    </m:r>
                  </m:e>
                  <m:sub>
                    <m:r>
                      <w:rPr>
                        <w:rFonts w:ascii="Cambria Math" w:hAnsi="Cambria Math" w:cs="Times New Roman"/>
                        <w:color w:val="000000" w:themeColor="text1"/>
                      </w:rPr>
                      <m:t>3</m:t>
                    </m:r>
                  </m:sub>
                  <m:sup>
                    <m:r>
                      <w:rPr>
                        <w:rFonts w:ascii="Cambria Math" w:hAnsi="Cambria Math" w:cs="Times New Roman"/>
                        <w:color w:val="000000" w:themeColor="text1"/>
                      </w:rPr>
                      <m:t>c</m:t>
                    </m:r>
                  </m:sup>
                </m:sSubSup>
                <m:sSup>
                  <m:sSupPr>
                    <m:ctrlPr>
                      <w:rPr>
                        <w:rFonts w:ascii="Cambria Math" w:hAnsi="Cambria Math" w:cs="Times New Roman"/>
                        <w:i/>
                        <w:color w:val="000000" w:themeColor="text1"/>
                      </w:rPr>
                    </m:ctrlPr>
                  </m:sSupPr>
                  <m:e>
                    <m:r>
                      <w:rPr>
                        <w:rFonts w:ascii="Cambria Math" w:hAnsi="Cambria Math" w:cs="Times New Roman"/>
                        <w:color w:val="000000" w:themeColor="text1"/>
                      </w:rPr>
                      <m:t>(</m:t>
                    </m:r>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c</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rat</m:t>
                            </m:r>
                          </m:sub>
                          <m:sup>
                            <m:r>
                              <w:rPr>
                                <w:rFonts w:ascii="Cambria Math" w:hAnsi="Cambria Math" w:cs="Times New Roman"/>
                                <w:color w:val="000000" w:themeColor="text1"/>
                              </w:rPr>
                              <m:t>C</m:t>
                            </m:r>
                          </m:sup>
                        </m:sSubSup>
                      </m:den>
                    </m:f>
                    <m:r>
                      <w:rPr>
                        <w:rFonts w:ascii="Cambria Math" w:hAnsi="Cambria Math" w:cs="Times New Roman"/>
                        <w:color w:val="000000" w:themeColor="text1"/>
                      </w:rPr>
                      <m:t>)</m:t>
                    </m:r>
                  </m:e>
                  <m:sup>
                    <m:r>
                      <w:rPr>
                        <w:rFonts w:ascii="Cambria Math" w:hAnsi="Cambria Math" w:cs="Times New Roman"/>
                        <w:color w:val="000000" w:themeColor="text1"/>
                      </w:rPr>
                      <m:t>2</m:t>
                    </m:r>
                  </m:sup>
                </m:sSup>
                <m:r>
                  <w:rPr>
                    <w:rFonts w:ascii="Cambria Math" w:hAnsi="Cambria Math" w:cs="Times New Roman"/>
                    <w:color w:val="000000" w:themeColor="text1"/>
                  </w:rPr>
                  <m:t>)</m:t>
                </m:r>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6</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r w:rsidR="00C87307" w:rsidRPr="00D62DDB" w:rsidTr="005D3B2D">
        <w:tc>
          <w:tcPr>
            <w:tcW w:w="8730" w:type="dxa"/>
            <w:vAlign w:val="center"/>
          </w:tcPr>
          <w:p w:rsidR="00C87307" w:rsidRPr="00D62DDB" w:rsidRDefault="00E45FED" w:rsidP="005D3B2D">
            <w:pPr>
              <w:jc w:val="center"/>
              <w:rPr>
                <w:rFonts w:ascii="Times New Roman" w:eastAsia="Calibri"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c</m:t>
                    </m:r>
                  </m:sup>
                </m:sSubSup>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m</m:t>
                    </m:r>
                  </m:sup>
                  <m:e>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s=1</m:t>
                        </m:r>
                      </m:sub>
                      <m:sup>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i</m:t>
                            </m:r>
                          </m:sup>
                        </m:sSup>
                      </m:sup>
                      <m:e>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m</m:t>
                                </m:r>
                              </m:e>
                            </m:acc>
                          </m:e>
                          <m:sub>
                            <m:r>
                              <w:rPr>
                                <w:rFonts w:ascii="Cambria Math" w:hAnsi="Cambria Math" w:cs="Times New Roman"/>
                                <w:color w:val="000000" w:themeColor="text1"/>
                              </w:rPr>
                              <m:t>t</m:t>
                            </m:r>
                          </m:sub>
                          <m:sup>
                            <m:r>
                              <w:rPr>
                                <w:rFonts w:ascii="Cambria Math" w:hAnsi="Cambria Math" w:cs="Times New Roman"/>
                                <w:color w:val="000000" w:themeColor="text1"/>
                              </w:rPr>
                              <m:t>i,air,s</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air</m:t>
                            </m:r>
                          </m:sub>
                        </m:sSub>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t-1</m:t>
                            </m:r>
                          </m:sub>
                          <m:sup>
                            <m:r>
                              <w:rPr>
                                <w:rFonts w:ascii="Cambria Math" w:hAnsi="Cambria Math" w:cs="Times New Roman"/>
                                <w:color w:val="000000" w:themeColor="text1"/>
                              </w:rPr>
                              <m:t>i,mix</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t-1</m:t>
                            </m:r>
                          </m:sub>
                          <m:sup>
                            <m:r>
                              <w:rPr>
                                <w:rFonts w:ascii="Cambria Math" w:hAnsi="Cambria Math" w:cs="Times New Roman"/>
                                <w:color w:val="000000" w:themeColor="text1"/>
                              </w:rPr>
                              <m:t>i,dis</m:t>
                            </m:r>
                          </m:sup>
                        </m:sSubSup>
                        <m:r>
                          <w:rPr>
                            <w:rFonts w:ascii="Cambria Math" w:hAnsi="Cambria Math" w:cs="Times New Roman"/>
                            <w:color w:val="000000" w:themeColor="text1"/>
                          </w:rPr>
                          <m:t>)</m:t>
                        </m:r>
                      </m:e>
                    </m:nary>
                    <m:d>
                      <m:dPr>
                        <m:ctrlPr>
                          <w:rPr>
                            <w:rFonts w:ascii="Cambria Math" w:hAnsi="Cambria Math" w:cs="Times New Roman"/>
                            <w:i/>
                            <w:color w:val="000000" w:themeColor="text1"/>
                          </w:rPr>
                        </m:ctrlPr>
                      </m:dPr>
                      <m:e>
                        <m:r>
                          <w:rPr>
                            <w:rFonts w:ascii="Cambria Math" w:hAnsi="Cambria Math" w:cs="Times New Roman"/>
                            <w:color w:val="000000" w:themeColor="text1"/>
                          </w:rPr>
                          <m:t>1+</m:t>
                        </m:r>
                        <m:sSup>
                          <m:sSupPr>
                            <m:ctrlPr>
                              <w:rPr>
                                <w:rFonts w:ascii="Cambria Math" w:hAnsi="Cambria Math" w:cs="Times New Roman"/>
                                <w:i/>
                                <w:color w:val="000000" w:themeColor="text1"/>
                              </w:rPr>
                            </m:ctrlPr>
                          </m:sSupPr>
                          <m:e>
                            <m:r>
                              <w:rPr>
                                <w:rFonts w:ascii="Cambria Math" w:hAnsi="Cambria Math" w:cs="Times New Roman"/>
                                <w:color w:val="000000" w:themeColor="text1"/>
                              </w:rPr>
                              <m:t>μ</m:t>
                            </m:r>
                          </m:e>
                          <m:sup>
                            <m:r>
                              <w:rPr>
                                <w:rFonts w:ascii="Cambria Math" w:hAnsi="Cambria Math" w:cs="Times New Roman"/>
                                <w:color w:val="000000" w:themeColor="text1"/>
                              </w:rPr>
                              <m:t>i</m:t>
                            </m:r>
                          </m:sup>
                        </m:sSup>
                      </m:e>
                    </m:d>
                    <m:r>
                      <w:rPr>
                        <w:rFonts w:ascii="Cambria Math" w:hAnsi="Cambria Math" w:cs="Times New Roman"/>
                        <w:color w:val="000000" w:themeColor="text1"/>
                      </w:rPr>
                      <m:t>)</m:t>
                    </m:r>
                  </m:e>
                </m:nary>
              </m:oMath>
            </m:oMathPara>
          </w:p>
        </w:tc>
        <w:tc>
          <w:tcPr>
            <w:tcW w:w="620" w:type="dxa"/>
            <w:vAlign w:val="center"/>
          </w:tcPr>
          <w:p w:rsidR="00C87307" w:rsidRPr="00D62DDB" w:rsidRDefault="00C87307" w:rsidP="005D3B2D">
            <w:pPr>
              <w:pStyle w:val="Caption"/>
              <w:spacing w:after="0"/>
              <w:jc w:val="center"/>
              <w:rPr>
                <w:rFonts w:ascii="Times New Roman" w:hAnsi="Times New Roman" w:cs="Times New Roman"/>
                <w:i w:val="0"/>
                <w:iCs w:val="0"/>
                <w:color w:val="000000" w:themeColor="text1"/>
                <w:sz w:val="22"/>
                <w:szCs w:val="22"/>
              </w:rPr>
            </w:pPr>
            <w:r w:rsidRPr="00D62DDB">
              <w:rPr>
                <w:rFonts w:ascii="Times New Roman" w:hAnsi="Times New Roman" w:cs="Times New Roman"/>
                <w:i w:val="0"/>
                <w:iCs w:val="0"/>
                <w:color w:val="000000" w:themeColor="text1"/>
                <w:sz w:val="22"/>
                <w:szCs w:val="22"/>
              </w:rPr>
              <w:t>(</w:t>
            </w:r>
            <w:r w:rsidRPr="00D62DDB">
              <w:rPr>
                <w:rFonts w:ascii="Times New Roman" w:hAnsi="Times New Roman" w:cs="Times New Roman"/>
                <w:i w:val="0"/>
                <w:iCs w:val="0"/>
                <w:color w:val="000000" w:themeColor="text1"/>
                <w:sz w:val="22"/>
                <w:szCs w:val="22"/>
              </w:rPr>
              <w:fldChar w:fldCharType="begin"/>
            </w:r>
            <w:r w:rsidRPr="00D62DDB">
              <w:rPr>
                <w:rFonts w:ascii="Times New Roman" w:hAnsi="Times New Roman" w:cs="Times New Roman"/>
                <w:i w:val="0"/>
                <w:iCs w:val="0"/>
                <w:color w:val="000000" w:themeColor="text1"/>
                <w:sz w:val="22"/>
                <w:szCs w:val="22"/>
              </w:rPr>
              <w:instrText xml:space="preserve"> SEQ _ \* ARABIC </w:instrText>
            </w:r>
            <w:r w:rsidRPr="00D62DDB">
              <w:rPr>
                <w:rFonts w:ascii="Times New Roman" w:hAnsi="Times New Roman" w:cs="Times New Roman"/>
                <w:i w:val="0"/>
                <w:iCs w:val="0"/>
                <w:color w:val="000000" w:themeColor="text1"/>
                <w:sz w:val="22"/>
                <w:szCs w:val="22"/>
              </w:rPr>
              <w:fldChar w:fldCharType="separate"/>
            </w:r>
            <w:r w:rsidRPr="00D62DDB">
              <w:rPr>
                <w:rFonts w:ascii="Times New Roman" w:hAnsi="Times New Roman" w:cs="Times New Roman"/>
                <w:i w:val="0"/>
                <w:iCs w:val="0"/>
                <w:noProof/>
                <w:color w:val="000000" w:themeColor="text1"/>
                <w:sz w:val="22"/>
                <w:szCs w:val="22"/>
              </w:rPr>
              <w:t>7</w:t>
            </w:r>
            <w:r w:rsidRPr="00D62DDB">
              <w:rPr>
                <w:rFonts w:ascii="Times New Roman" w:hAnsi="Times New Roman" w:cs="Times New Roman"/>
                <w:i w:val="0"/>
                <w:iCs w:val="0"/>
                <w:color w:val="000000" w:themeColor="text1"/>
                <w:sz w:val="22"/>
                <w:szCs w:val="22"/>
              </w:rPr>
              <w:fldChar w:fldCharType="end"/>
            </w:r>
            <w:r w:rsidRPr="00D62DDB">
              <w:rPr>
                <w:rFonts w:ascii="Times New Roman" w:hAnsi="Times New Roman" w:cs="Times New Roman"/>
                <w:i w:val="0"/>
                <w:iCs w:val="0"/>
                <w:color w:val="000000" w:themeColor="text1"/>
                <w:sz w:val="22"/>
                <w:szCs w:val="22"/>
              </w:rPr>
              <w:t>)</w:t>
            </w:r>
          </w:p>
        </w:tc>
      </w:tr>
      <w:tr w:rsidR="00CF1252" w:rsidRPr="00D62DDB" w:rsidTr="005D3B2D">
        <w:trPr>
          <w:ins w:id="298" w:author="Wang, Jing" w:date="2018-06-07T12:22:00Z"/>
        </w:trPr>
        <w:tc>
          <w:tcPr>
            <w:tcW w:w="8730" w:type="dxa"/>
            <w:vAlign w:val="center"/>
          </w:tcPr>
          <w:p w:rsidR="00CF1252" w:rsidRDefault="00CF1252">
            <w:pPr>
              <w:jc w:val="center"/>
              <w:rPr>
                <w:ins w:id="299" w:author="Wang, Jing" w:date="2018-06-07T12:22:00Z"/>
                <w:rFonts w:ascii="Calibri" w:eastAsia="Calibri" w:hAnsi="Calibri" w:cs="Times New Roman"/>
                <w:color w:val="000000" w:themeColor="text1"/>
              </w:rPr>
            </w:pPr>
          </w:p>
        </w:tc>
        <w:tc>
          <w:tcPr>
            <w:tcW w:w="620" w:type="dxa"/>
            <w:vAlign w:val="center"/>
          </w:tcPr>
          <w:p w:rsidR="00CF1252" w:rsidRPr="00D62DDB" w:rsidRDefault="00CF1252" w:rsidP="005D3B2D">
            <w:pPr>
              <w:pStyle w:val="Caption"/>
              <w:spacing w:after="0"/>
              <w:jc w:val="center"/>
              <w:rPr>
                <w:ins w:id="300" w:author="Wang, Jing" w:date="2018-06-07T12:22:00Z"/>
                <w:rFonts w:ascii="Times New Roman" w:hAnsi="Times New Roman" w:cs="Times New Roman"/>
                <w:i w:val="0"/>
                <w:iCs w:val="0"/>
                <w:color w:val="000000" w:themeColor="text1"/>
                <w:sz w:val="22"/>
                <w:szCs w:val="22"/>
              </w:rPr>
            </w:pPr>
          </w:p>
        </w:tc>
      </w:tr>
    </w:tbl>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proofErr w:type="gramStart"/>
      <w:r w:rsidRPr="00D62DDB">
        <w:rPr>
          <w:rFonts w:ascii="Times New Roman" w:eastAsiaTheme="minorEastAsia" w:hAnsi="Times New Roman" w:cs="Times New Roman"/>
          <w:i w:val="0"/>
          <w:iCs w:val="0"/>
          <w:color w:val="000000" w:themeColor="text1"/>
          <w:sz w:val="20"/>
          <w:szCs w:val="20"/>
        </w:rPr>
        <w:t>where</w:t>
      </w:r>
      <w:proofErr w:type="gramEnd"/>
      <w:r w:rsidRPr="00D62DDB">
        <w:rPr>
          <w:rFonts w:ascii="Times New Roman" w:eastAsiaTheme="minorEastAsia" w:hAnsi="Times New Roman" w:cs="Times New Roman"/>
          <w:i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T</m:t>
            </m:r>
          </m:e>
          <m:sub>
            <m:r>
              <m:rPr>
                <m:sty m:val="bi"/>
              </m:rPr>
              <w:rPr>
                <w:rFonts w:ascii="Cambria Math" w:eastAsiaTheme="minorEastAsia" w:hAnsi="Cambria Math" w:cs="Times New Roman"/>
                <w:color w:val="000000" w:themeColor="text1"/>
                <w:sz w:val="20"/>
                <w:szCs w:val="20"/>
              </w:rPr>
              <m:t>t-1</m:t>
            </m:r>
          </m:sub>
          <m:sup>
            <m:r>
              <m:rPr>
                <m:sty m:val="bi"/>
              </m:rPr>
              <w:rPr>
                <w:rFonts w:ascii="Cambria Math" w:eastAsiaTheme="minorEastAsia" w:hAnsi="Cambria Math" w:cs="Times New Roman"/>
                <w:color w:val="000000" w:themeColor="text1"/>
                <w:sz w:val="20"/>
                <w:szCs w:val="20"/>
              </w:rPr>
              <m:t>i,dis</m:t>
            </m:r>
          </m:sup>
        </m:sSubSup>
      </m:oMath>
      <w:r w:rsidRPr="00D62DDB">
        <w:rPr>
          <w:rFonts w:ascii="Times New Roman" w:eastAsiaTheme="minorEastAsia" w:hAnsi="Times New Roman" w:cs="Times New Roman"/>
          <w:i w:val="0"/>
          <w:color w:val="000000" w:themeColor="text1"/>
          <w:sz w:val="20"/>
          <w:szCs w:val="20"/>
        </w:rPr>
        <w:t xml:space="preserve"> </w:t>
      </w:r>
      <w:r w:rsidRPr="00D62DDB">
        <w:rPr>
          <w:rFonts w:ascii="Times New Roman" w:eastAsiaTheme="minorEastAsia" w:hAnsi="Times New Roman" w:cs="Times New Roman"/>
          <w:i w:val="0"/>
          <w:iCs w:val="0"/>
          <w:color w:val="000000" w:themeColor="text1"/>
          <w:sz w:val="20"/>
          <w:szCs w:val="20"/>
        </w:rPr>
        <w:t xml:space="preserve">is the discharged air temperature at the </w:t>
      </w:r>
      <m:oMath>
        <m:r>
          <w:rPr>
            <w:rFonts w:ascii="Cambria Math" w:eastAsiaTheme="minorEastAsia" w:hAnsi="Cambria Math" w:cs="Times New Roman"/>
            <w:color w:val="000000" w:themeColor="text1"/>
            <w:sz w:val="20"/>
            <w:szCs w:val="20"/>
          </w:rPr>
          <m:t>(t-1</m:t>
        </m:r>
      </m:oMath>
      <w:r w:rsidRPr="00D62DDB">
        <w:rPr>
          <w:rFonts w:ascii="Times New Roman" w:eastAsiaTheme="minorEastAsia" w:hAnsi="Times New Roman" w:cs="Times New Roman"/>
          <w:i w:val="0"/>
          <w:color w:val="000000" w:themeColor="text1"/>
          <w:sz w:val="20"/>
          <w:szCs w:val="20"/>
        </w:rPr>
        <w:t>)</w:t>
      </w:r>
      <w:proofErr w:type="spellStart"/>
      <w:r w:rsidRPr="00D62DDB">
        <w:rPr>
          <w:rFonts w:ascii="Times New Roman" w:eastAsiaTheme="minorEastAsia" w:hAnsi="Times New Roman" w:cs="Times New Roman"/>
          <w:i w:val="0"/>
          <w:iCs w:val="0"/>
          <w:color w:val="000000" w:themeColor="text1"/>
          <w:sz w:val="20"/>
          <w:szCs w:val="20"/>
        </w:rPr>
        <w:t>th</w:t>
      </w:r>
      <w:proofErr w:type="spellEnd"/>
      <w:r w:rsidRPr="00D62DDB">
        <w:rPr>
          <w:rFonts w:ascii="Times New Roman" w:eastAsiaTheme="minorEastAsia" w:hAnsi="Times New Roman" w:cs="Times New Roman"/>
          <w:i w:val="0"/>
          <w:iCs w:val="0"/>
          <w:color w:val="000000" w:themeColor="text1"/>
          <w:sz w:val="20"/>
          <w:szCs w:val="20"/>
        </w:rPr>
        <w:t xml:space="preserve"> time step;</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eastAsiaTheme="minorEastAsia" w:hAnsi="Cambria Math" w:cs="Times New Roman"/>
                <w:b/>
                <w:i w:val="0"/>
                <w:iCs w:val="0"/>
                <w:color w:val="000000" w:themeColor="text1"/>
                <w:sz w:val="20"/>
                <w:szCs w:val="20"/>
              </w:rPr>
            </m:ctrlPr>
          </m:sSubSupPr>
          <m:e>
            <m:r>
              <m:rPr>
                <m:sty m:val="bi"/>
              </m:rPr>
              <w:rPr>
                <w:rFonts w:ascii="Cambria Math" w:eastAsiaTheme="minorEastAsia" w:hAnsi="Cambria Math" w:cs="Times New Roman"/>
                <w:color w:val="000000" w:themeColor="text1"/>
                <w:sz w:val="20"/>
                <w:szCs w:val="20"/>
              </w:rPr>
              <m:t>T</m:t>
            </m:r>
          </m:e>
          <m:sub>
            <m:r>
              <m:rPr>
                <m:sty m:val="bi"/>
              </m:rPr>
              <w:rPr>
                <w:rFonts w:ascii="Cambria Math" w:eastAsiaTheme="minorEastAsia" w:hAnsi="Cambria Math" w:cs="Times New Roman"/>
                <w:color w:val="000000" w:themeColor="text1"/>
                <w:sz w:val="20"/>
                <w:szCs w:val="20"/>
              </w:rPr>
              <m:t>t-1</m:t>
            </m:r>
          </m:sub>
          <m:sup>
            <m:r>
              <m:rPr>
                <m:sty m:val="bi"/>
              </m:rPr>
              <w:rPr>
                <w:rFonts w:ascii="Cambria Math" w:eastAsiaTheme="minorEastAsia" w:hAnsi="Cambria Math" w:cs="Times New Roman"/>
                <w:color w:val="000000" w:themeColor="text1"/>
                <w:sz w:val="20"/>
                <w:szCs w:val="20"/>
              </w:rPr>
              <m:t>i,mix</m:t>
            </m:r>
          </m:sup>
        </m:sSub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mixed air temperature at the </w:t>
      </w:r>
      <m:oMath>
        <m:r>
          <w:rPr>
            <w:rFonts w:ascii="Cambria Math" w:eastAsiaTheme="minorEastAsia" w:hAnsi="Cambria Math" w:cs="Times New Roman"/>
            <w:color w:val="000000" w:themeColor="text1"/>
            <w:sz w:val="20"/>
            <w:szCs w:val="20"/>
          </w:rPr>
          <m:t>(t-1</m:t>
        </m:r>
      </m:oMath>
      <w:r w:rsidRPr="00D62DDB">
        <w:rPr>
          <w:rFonts w:ascii="Times New Roman" w:eastAsiaTheme="minorEastAsia" w:hAnsi="Times New Roman" w:cs="Times New Roman"/>
          <w:i w:val="0"/>
          <w:color w:val="000000" w:themeColor="text1"/>
          <w:sz w:val="20"/>
          <w:szCs w:val="20"/>
        </w:rPr>
        <w:t>)</w:t>
      </w:r>
      <w:proofErr w:type="spellStart"/>
      <w:r w:rsidRPr="00D62DDB">
        <w:rPr>
          <w:rFonts w:ascii="Times New Roman" w:eastAsiaTheme="minorEastAsia" w:hAnsi="Times New Roman" w:cs="Times New Roman"/>
          <w:i w:val="0"/>
          <w:iCs w:val="0"/>
          <w:color w:val="000000" w:themeColor="text1"/>
          <w:sz w:val="20"/>
          <w:szCs w:val="20"/>
        </w:rPr>
        <w:t>th</w:t>
      </w:r>
      <w:proofErr w:type="spellEnd"/>
      <w:r w:rsidRPr="00D62DDB">
        <w:rPr>
          <w:rFonts w:ascii="Times New Roman" w:eastAsiaTheme="minorEastAsia" w:hAnsi="Times New Roman" w:cs="Times New Roman"/>
          <w:i w:val="0"/>
          <w:iCs w:val="0"/>
          <w:color w:val="000000" w:themeColor="text1"/>
          <w:sz w:val="20"/>
          <w:szCs w:val="20"/>
        </w:rPr>
        <w:t xml:space="preserve"> time step;</w:t>
      </w:r>
    </w:p>
    <w:p w:rsidR="00C87307" w:rsidRPr="00D62DDB" w:rsidRDefault="00C87307" w:rsidP="00C87307">
      <w:pPr>
        <w:pStyle w:val="Caption"/>
        <w:spacing w:after="0"/>
        <w:ind w:left="360"/>
        <w:rPr>
          <w:rFonts w:ascii="Times New Roman" w:eastAsiaTheme="minorEastAsia" w:hAnsi="Times New Roman" w:cs="Times New Roman"/>
          <w:i w:val="0"/>
          <w:color w:val="000000" w:themeColor="text1"/>
          <w:sz w:val="20"/>
          <w:szCs w:val="20"/>
        </w:rPr>
      </w:pPr>
      <w:r w:rsidRPr="00D62DDB">
        <w:rPr>
          <w:rFonts w:ascii="Times New Roman" w:eastAsiaTheme="minorEastAsia" w:hAnsi="Times New Roman" w:cs="Times New Roman"/>
          <w:i w:val="0"/>
          <w:color w:val="000000" w:themeColor="text1"/>
          <w:sz w:val="20"/>
          <w:szCs w:val="20"/>
        </w:rPr>
        <w:t xml:space="preserve">   </w:t>
      </w:r>
      <w:r w:rsidRPr="00D62DDB">
        <w:rPr>
          <w:rFonts w:ascii="Times New Roman" w:eastAsiaTheme="minorEastAsia" w:hAnsi="Times New Roman" w:cs="Times New Roman"/>
          <w:b/>
          <w:i w:val="0"/>
          <w:color w:val="000000" w:themeColor="text1"/>
          <w:sz w:val="20"/>
          <w:szCs w:val="20"/>
        </w:rPr>
        <w:t xml:space="preserve"> </w:t>
      </w:r>
      <m:oMath>
        <m:sSub>
          <m:sSubPr>
            <m:ctrlPr>
              <w:rPr>
                <w:rFonts w:ascii="Cambria Math" w:hAnsi="Cambria Math" w:cs="Times New Roman"/>
                <w:b/>
                <w:iCs w:val="0"/>
                <w:color w:val="000000" w:themeColor="text1"/>
                <w:sz w:val="22"/>
                <w:szCs w:val="22"/>
              </w:rPr>
            </m:ctrlPr>
          </m:sSubPr>
          <m:e>
            <m:r>
              <m:rPr>
                <m:sty m:val="bi"/>
              </m:rPr>
              <w:rPr>
                <w:rFonts w:ascii="Cambria Math" w:hAnsi="Cambria Math" w:cs="Times New Roman"/>
                <w:color w:val="000000" w:themeColor="text1"/>
              </w:rPr>
              <m:t>ε</m:t>
            </m:r>
          </m:e>
          <m:sub>
            <m:r>
              <m:rPr>
                <m:sty m:val="bi"/>
              </m:rPr>
              <w:rPr>
                <w:rFonts w:ascii="Cambria Math" w:hAnsi="Cambria Math" w:cs="Times New Roman"/>
                <w:color w:val="000000" w:themeColor="text1"/>
              </w:rPr>
              <m:t>rat</m:t>
            </m:r>
          </m:sub>
        </m:sSub>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w:t>
      </w:r>
      <w:r w:rsidRPr="00D62DDB">
        <w:rPr>
          <w:rFonts w:ascii="Times New Roman" w:eastAsiaTheme="minorEastAsia" w:hAnsi="Times New Roman" w:cs="Times New Roman"/>
          <w:i w:val="0"/>
          <w:color w:val="000000" w:themeColor="text1"/>
          <w:sz w:val="20"/>
          <w:szCs w:val="20"/>
        </w:rPr>
        <w:t>reciprocal of the rated coefficient of performance;</w:t>
      </w:r>
    </w:p>
    <w:p w:rsidR="00C87307" w:rsidRPr="00D62DDB" w:rsidRDefault="00C87307" w:rsidP="00C87307">
      <w:pPr>
        <w:pStyle w:val="Caption"/>
        <w:spacing w:after="0"/>
        <w:ind w:left="360"/>
        <w:rPr>
          <w:rFonts w:ascii="Times New Roman" w:eastAsiaTheme="minorEastAsia" w:hAnsi="Times New Roman" w:cs="Times New Roman"/>
          <w:i w:val="0"/>
          <w:color w:val="000000" w:themeColor="text1"/>
          <w:sz w:val="20"/>
          <w:szCs w:val="20"/>
        </w:rPr>
      </w:pPr>
      <w:r w:rsidRPr="00D62DDB">
        <w:rPr>
          <w:rFonts w:ascii="Times New Roman" w:eastAsiaTheme="minorEastAsia" w:hAnsi="Times New Roman" w:cs="Times New Roman"/>
          <w:i w:val="0"/>
          <w:color w:val="000000" w:themeColor="text1"/>
          <w:sz w:val="20"/>
          <w:szCs w:val="20"/>
        </w:rPr>
        <w:t xml:space="preserve">   </w:t>
      </w:r>
      <w:r w:rsidRPr="00D62DDB">
        <w:rPr>
          <w:rFonts w:ascii="Times New Roman" w:eastAsiaTheme="minorEastAsia" w:hAnsi="Times New Roman" w:cs="Times New Roman"/>
          <w:b/>
          <w:i w:val="0"/>
          <w:color w:val="000000" w:themeColor="text1"/>
          <w:sz w:val="20"/>
          <w:szCs w:val="20"/>
        </w:rPr>
        <w:t xml:space="preserve"> </w:t>
      </w:r>
      <m:oMath>
        <m:sSup>
          <m:sSupPr>
            <m:ctrlPr>
              <w:rPr>
                <w:rFonts w:ascii="Cambria Math" w:hAnsi="Cambria Math" w:cs="Times New Roman"/>
                <w:b/>
                <w:iCs w:val="0"/>
                <w:color w:val="000000" w:themeColor="text1"/>
                <w:sz w:val="22"/>
                <w:szCs w:val="22"/>
              </w:rPr>
            </m:ctrlPr>
          </m:sSupPr>
          <m:e>
            <m:r>
              <m:rPr>
                <m:sty m:val="bi"/>
              </m:rPr>
              <w:rPr>
                <w:rFonts w:ascii="Cambria Math" w:hAnsi="Cambria Math" w:cs="Times New Roman"/>
                <w:color w:val="000000" w:themeColor="text1"/>
              </w:rPr>
              <m:t>μ</m:t>
            </m:r>
          </m:e>
          <m:sup>
            <m:r>
              <m:rPr>
                <m:sty m:val="bi"/>
              </m:rPr>
              <w:rPr>
                <w:rFonts w:ascii="Cambria Math" w:hAnsi="Cambria Math" w:cs="Times New Roman"/>
                <w:color w:val="000000" w:themeColor="text1"/>
              </w:rPr>
              <m:t>i</m:t>
            </m:r>
          </m:sup>
        </m:sSup>
      </m:oMath>
      <w:r w:rsidRPr="00D62DDB">
        <w:rPr>
          <w:rFonts w:ascii="Times New Roman" w:eastAsiaTheme="minorEastAsia" w:hAnsi="Times New Roman" w:cs="Times New Roman"/>
          <w:i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w:t>
      </w:r>
      <w:r w:rsidRPr="00D62DDB">
        <w:rPr>
          <w:rFonts w:ascii="Times New Roman" w:eastAsiaTheme="minorEastAsia" w:hAnsi="Times New Roman" w:cs="Times New Roman"/>
          <w:i w:val="0"/>
          <w:color w:val="000000" w:themeColor="text1"/>
          <w:sz w:val="20"/>
          <w:szCs w:val="20"/>
        </w:rPr>
        <w:t>rate of the latent cooling load to the sensible cooling load;</w:t>
      </w:r>
    </w:p>
    <w:p w:rsidR="00C87307" w:rsidRPr="00D62DDB" w:rsidRDefault="00C87307" w:rsidP="00C87307">
      <w:pPr>
        <w:pStyle w:val="Caption"/>
        <w:spacing w:after="0"/>
        <w:ind w:left="720" w:hanging="720"/>
        <w:rPr>
          <w:rFonts w:ascii="Times New Roman" w:eastAsiaTheme="minorEastAsia" w:hAnsi="Times New Roman" w:cs="Times New Roman"/>
          <w:i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m:oMath>
        <m:sSubSup>
          <m:sSubSupPr>
            <m:ctrlPr>
              <w:rPr>
                <w:rFonts w:ascii="Cambria Math" w:hAnsi="Cambria Math" w:cs="Times New Roman"/>
                <w:b/>
                <w:iCs w:val="0"/>
                <w:color w:val="000000" w:themeColor="text1"/>
                <w:sz w:val="22"/>
                <w:szCs w:val="22"/>
              </w:rPr>
            </m:ctrlPr>
          </m:sSubSup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c</m:t>
            </m:r>
          </m:sup>
        </m:sSubSup>
      </m:oMath>
      <w:proofErr w:type="gramStart"/>
      <w:r w:rsidRPr="00D62DDB">
        <w:rPr>
          <w:rFonts w:ascii="Times New Roman" w:eastAsiaTheme="minorEastAsia" w:hAnsi="Times New Roman" w:cs="Times New Roman"/>
          <w:b/>
          <w:color w:val="000000" w:themeColor="text1"/>
          <w:sz w:val="20"/>
          <w:szCs w:val="20"/>
        </w:rPr>
        <w:t>,…,</w:t>
      </w:r>
      <w:proofErr w:type="gramEnd"/>
      <w:r w:rsidRPr="00D62DDB">
        <w:rPr>
          <w:rFonts w:ascii="Times New Roman" w:eastAsiaTheme="minorEastAsia" w:hAnsi="Times New Roman" w:cs="Times New Roman"/>
          <w:b/>
          <w:color w:val="000000" w:themeColor="text1"/>
          <w:sz w:val="20"/>
          <w:szCs w:val="20"/>
        </w:rPr>
        <w:t xml:space="preserve"> </w:t>
      </w:r>
      <m:oMath>
        <m:sSubSup>
          <m:sSubSupPr>
            <m:ctrlPr>
              <w:rPr>
                <w:rFonts w:ascii="Cambria Math" w:hAnsi="Cambria Math" w:cs="Times New Roman"/>
                <w:b/>
                <w:iCs w:val="0"/>
                <w:color w:val="000000" w:themeColor="text1"/>
                <w:sz w:val="22"/>
                <w:szCs w:val="22"/>
              </w:rPr>
            </m:ctrlPr>
          </m:sSubSup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3</m:t>
            </m:r>
          </m:sub>
          <m:sup>
            <m:r>
              <m:rPr>
                <m:sty m:val="bi"/>
              </m:rPr>
              <w:rPr>
                <w:rFonts w:ascii="Cambria Math" w:hAnsi="Cambria Math" w:cs="Times New Roman"/>
                <w:color w:val="000000" w:themeColor="text1"/>
              </w:rPr>
              <m:t>c</m:t>
            </m:r>
          </m:sup>
        </m:sSubSup>
      </m:oMath>
      <w:r w:rsidRPr="00D62DDB">
        <w:rPr>
          <w:rFonts w:ascii="Times New Roman" w:eastAsiaTheme="minorEastAsia" w:hAnsi="Times New Roman" w:cs="Times New Roman"/>
          <w:i w:val="0"/>
          <w:color w:val="000000" w:themeColor="text1"/>
          <w:sz w:val="20"/>
          <w:szCs w:val="20"/>
        </w:rPr>
        <w:t xml:space="preserve"> are the regression coefficients.</w:t>
      </w:r>
    </w:p>
    <w:p w:rsidR="00C87307" w:rsidRPr="00D62DDB" w:rsidRDefault="00C87307" w:rsidP="00C87307">
      <w:pPr>
        <w:rPr>
          <w:color w:val="000000" w:themeColor="text1"/>
        </w:rPr>
      </w:pPr>
    </w:p>
    <w:p w:rsidR="00C87307" w:rsidRPr="00D62DDB" w:rsidRDefault="00C87307" w:rsidP="00C87307">
      <w:pPr>
        <w:pStyle w:val="ListParagraph"/>
        <w:numPr>
          <w:ilvl w:val="0"/>
          <w:numId w:val="1"/>
        </w:numPr>
        <w:outlineLvl w:val="0"/>
        <w:rPr>
          <w:rFonts w:ascii="Times New Roman" w:hAnsi="Times New Roman" w:cs="Times New Roman"/>
          <w:b/>
          <w:color w:val="000000" w:themeColor="text1"/>
        </w:rPr>
      </w:pPr>
      <w:r w:rsidRPr="00D62DDB">
        <w:rPr>
          <w:rFonts w:ascii="Times New Roman" w:hAnsi="Times New Roman" w:cs="Times New Roman"/>
          <w:b/>
          <w:color w:val="000000" w:themeColor="text1"/>
        </w:rPr>
        <w:lastRenderedPageBreak/>
        <w:t>Calibration Method</w:t>
      </w:r>
    </w:p>
    <w:p w:rsidR="00C87307" w:rsidRPr="00D62DDB" w:rsidRDefault="00C87307" w:rsidP="00C87307">
      <w:pPr>
        <w:rPr>
          <w:rFonts w:ascii="Times New Roman" w:eastAsiaTheme="minorEastAsia" w:hAnsi="Times New Roman" w:cs="Times New Roman"/>
          <w:iCs/>
          <w:color w:val="000000" w:themeColor="text1"/>
          <w:sz w:val="20"/>
          <w:szCs w:val="20"/>
        </w:rPr>
      </w:pPr>
      <w:r w:rsidRPr="00D62DDB">
        <w:rPr>
          <w:rFonts w:ascii="Times New Roman" w:eastAsiaTheme="minorEastAsia" w:hAnsi="Times New Roman" w:cs="Times New Roman"/>
          <w:iCs/>
          <w:color w:val="000000" w:themeColor="text1"/>
          <w:sz w:val="20"/>
          <w:szCs w:val="20"/>
        </w:rPr>
        <w:t>In this study, we employed the least squares regression (LSR) method to obtain the values for all the regression coefficients. The idea for the LSR is to solve the following unconstrained optimization problem</w:t>
      </w:r>
    </w:p>
    <w:p w:rsidR="00C87307" w:rsidRPr="00D62DDB" w:rsidRDefault="00C87307" w:rsidP="00C87307">
      <w:pPr>
        <w:rPr>
          <w:rFonts w:ascii="Arial" w:eastAsiaTheme="minorEastAsia" w:hAnsi="Arial" w:cs="Arial"/>
          <w:color w:val="000000" w:themeColor="text1"/>
          <w:sz w:val="20"/>
          <w:szCs w:val="20"/>
          <w:highlight w:val="cyan"/>
        </w:rPr>
      </w:pPr>
    </w:p>
    <w:tbl>
      <w:tblPr>
        <w:tblW w:w="0" w:type="auto"/>
        <w:tblLook w:val="04A0" w:firstRow="1" w:lastRow="0" w:firstColumn="1" w:lastColumn="0" w:noHBand="0" w:noVBand="1"/>
      </w:tblPr>
      <w:tblGrid>
        <w:gridCol w:w="8811"/>
        <w:gridCol w:w="549"/>
      </w:tblGrid>
      <w:tr w:rsidR="00C87307" w:rsidRPr="00D62DDB" w:rsidTr="005D3B2D">
        <w:tc>
          <w:tcPr>
            <w:tcW w:w="8811" w:type="dxa"/>
            <w:hideMark/>
          </w:tcPr>
          <w:p w:rsidR="00C87307" w:rsidRPr="00D62DDB" w:rsidRDefault="00C87307" w:rsidP="005D3B2D">
            <w:pPr>
              <w:spacing w:line="240" w:lineRule="auto"/>
              <w:jc w:val="center"/>
              <w:rPr>
                <w:rFonts w:ascii="Arial" w:eastAsia="Times New Roman" w:hAnsi="Arial" w:cs="Arial"/>
                <w:color w:val="000000" w:themeColor="text1"/>
                <w:sz w:val="20"/>
                <w:szCs w:val="20"/>
                <w:highlight w:val="cyan"/>
              </w:rPr>
            </w:pPr>
            <m:oMathPara>
              <m:oMath>
                <m:r>
                  <w:rPr>
                    <w:rFonts w:ascii="Cambria Math" w:hAnsi="Cambria Math" w:cs="Times New Roman"/>
                    <w:color w:val="000000" w:themeColor="text1"/>
                  </w:rPr>
                  <m:t>J=</m:t>
                </m:r>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argmin</m:t>
                      </m:r>
                    </m:e>
                  </m:mr>
                  <m:m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r</m:t>
                          </m:r>
                        </m:e>
                      </m:acc>
                    </m:e>
                  </m:mr>
                </m:m>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n</m:t>
                    </m:r>
                  </m:sup>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i</m:t>
                        </m:r>
                      </m:sub>
                    </m:sSub>
                  </m:e>
                </m:nary>
                <m:acc>
                  <m:accPr>
                    <m:chr m:val="⃗"/>
                    <m:ctrlPr>
                      <w:rPr>
                        <w:rFonts w:ascii="Cambria Math" w:hAnsi="Cambria Math" w:cs="Times New Roman"/>
                        <w:i/>
                        <w:color w:val="000000" w:themeColor="text1"/>
                      </w:rPr>
                    </m:ctrlPr>
                  </m:accPr>
                  <m:e>
                    <m:r>
                      <w:rPr>
                        <w:rFonts w:ascii="Cambria Math" w:hAnsi="Cambria Math" w:cs="Times New Roman"/>
                        <w:color w:val="000000" w:themeColor="text1"/>
                      </w:rPr>
                      <m:t>r</m:t>
                    </m:r>
                  </m:e>
                </m:acc>
                <m:r>
                  <w:rPr>
                    <w:rFonts w:ascii="Cambria Math" w:hAnsi="Cambria Math" w:cs="Times New Roman"/>
                    <w:color w:val="000000" w:themeColor="text1"/>
                  </w:rPr>
                  <m:t>-</m:t>
                </m:r>
                <m:sSup>
                  <m:sSupPr>
                    <m:ctrlPr>
                      <w:rPr>
                        <w:rFonts w:ascii="Cambria Math" w:hAnsi="Cambria Math" w:cs="Times New Roman"/>
                        <w:i/>
                        <w:color w:val="000000" w:themeColor="text1"/>
                      </w:rPr>
                    </m:ctrlPr>
                  </m:sSupPr>
                  <m:e>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e>
                      <m:sub>
                        <m:r>
                          <w:rPr>
                            <w:rFonts w:ascii="Cambria Math" w:hAnsi="Cambria Math" w:cs="Times New Roman"/>
                            <w:color w:val="000000" w:themeColor="text1"/>
                          </w:rPr>
                          <m:t>i</m:t>
                        </m:r>
                      </m:sub>
                    </m:sSub>
                    <m:r>
                      <w:rPr>
                        <w:rFonts w:ascii="Cambria Math" w:hAnsi="Cambria Math" w:cs="Times New Roman"/>
                        <w:color w:val="000000" w:themeColor="text1"/>
                      </w:rPr>
                      <m:t>)</m:t>
                    </m:r>
                  </m:e>
                  <m:sup>
                    <m:r>
                      <w:rPr>
                        <w:rFonts w:ascii="Cambria Math" w:hAnsi="Cambria Math" w:cs="Times New Roman"/>
                        <w:color w:val="000000" w:themeColor="text1"/>
                      </w:rPr>
                      <m:t>2</m:t>
                    </m:r>
                  </m:sup>
                </m:sSup>
                <m:r>
                  <w:rPr>
                    <w:rFonts w:ascii="Cambria Math" w:hAnsi="Cambria Math" w:cs="Times New Roman"/>
                    <w:color w:val="000000" w:themeColor="text1"/>
                  </w:rPr>
                  <m:t>)</m:t>
                </m:r>
              </m:oMath>
            </m:oMathPara>
          </w:p>
        </w:tc>
        <w:tc>
          <w:tcPr>
            <w:tcW w:w="549" w:type="dxa"/>
            <w:vAlign w:val="center"/>
            <w:hideMark/>
          </w:tcPr>
          <w:p w:rsidR="00C87307" w:rsidRPr="00D62DDB" w:rsidRDefault="00C87307" w:rsidP="005D3B2D">
            <w:pPr>
              <w:rPr>
                <w:rFonts w:ascii="Arial" w:eastAsia="Calibri" w:hAnsi="Arial" w:cs="Arial"/>
                <w:color w:val="000000" w:themeColor="text1"/>
                <w:sz w:val="20"/>
                <w:szCs w:val="20"/>
              </w:rPr>
            </w:pPr>
            <w:r w:rsidRPr="00D62DDB">
              <w:rPr>
                <w:rFonts w:ascii="Times New Roman" w:hAnsi="Times New Roman" w:cs="Times New Roman"/>
                <w:color w:val="000000" w:themeColor="text1"/>
              </w:rPr>
              <w:t>(</w:t>
            </w:r>
            <w:r w:rsidRPr="00D62DDB">
              <w:rPr>
                <w:rFonts w:ascii="Times New Roman" w:hAnsi="Times New Roman" w:cs="Times New Roman"/>
                <w:iCs/>
                <w:color w:val="000000" w:themeColor="text1"/>
              </w:rPr>
              <w:fldChar w:fldCharType="begin"/>
            </w:r>
            <w:r w:rsidRPr="00D62DDB">
              <w:rPr>
                <w:rFonts w:ascii="Times New Roman" w:hAnsi="Times New Roman" w:cs="Times New Roman"/>
                <w:color w:val="000000" w:themeColor="text1"/>
              </w:rPr>
              <w:instrText xml:space="preserve"> SEQ _ \* ARABIC </w:instrText>
            </w:r>
            <w:r w:rsidRPr="00D62DDB">
              <w:rPr>
                <w:rFonts w:ascii="Times New Roman" w:hAnsi="Times New Roman" w:cs="Times New Roman"/>
                <w:iCs/>
                <w:color w:val="000000" w:themeColor="text1"/>
              </w:rPr>
              <w:fldChar w:fldCharType="separate"/>
            </w:r>
            <w:r w:rsidRPr="00D62DDB">
              <w:rPr>
                <w:rFonts w:ascii="Times New Roman" w:hAnsi="Times New Roman" w:cs="Times New Roman"/>
                <w:noProof/>
                <w:color w:val="000000" w:themeColor="text1"/>
              </w:rPr>
              <w:t>8</w:t>
            </w:r>
            <w:r w:rsidRPr="00D62DDB">
              <w:rPr>
                <w:rFonts w:ascii="Times New Roman" w:hAnsi="Times New Roman" w:cs="Times New Roman"/>
                <w:iCs/>
                <w:color w:val="000000" w:themeColor="text1"/>
              </w:rPr>
              <w:fldChar w:fldCharType="end"/>
            </w:r>
            <w:r w:rsidRPr="00D62DDB">
              <w:rPr>
                <w:rFonts w:ascii="Times New Roman" w:hAnsi="Times New Roman" w:cs="Times New Roman"/>
                <w:iCs/>
                <w:color w:val="000000" w:themeColor="text1"/>
              </w:rPr>
              <w:t>)</w:t>
            </w:r>
          </w:p>
        </w:tc>
      </w:tr>
    </w:tbl>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proofErr w:type="gramStart"/>
      <w:r w:rsidRPr="00D62DDB">
        <w:rPr>
          <w:rFonts w:ascii="Times New Roman" w:eastAsiaTheme="minorEastAsia" w:hAnsi="Times New Roman" w:cs="Times New Roman"/>
          <w:i w:val="0"/>
          <w:iCs w:val="0"/>
          <w:color w:val="000000" w:themeColor="text1"/>
          <w:sz w:val="20"/>
          <w:szCs w:val="20"/>
        </w:rPr>
        <w:t>where</w:t>
      </w:r>
      <w:proofErr w:type="gramEnd"/>
      <w:r w:rsidRPr="00D62DDB">
        <w:rPr>
          <w:rFonts w:ascii="Times New Roman" w:eastAsiaTheme="minorEastAsia" w:hAnsi="Times New Roman" w:cs="Times New Roman"/>
          <w:i w:val="0"/>
          <w:iCs w:val="0"/>
          <w:color w:val="000000" w:themeColor="text1"/>
          <w:sz w:val="20"/>
          <w:szCs w:val="20"/>
        </w:rPr>
        <w:t xml:space="preserve"> </w:t>
      </w:r>
      <m:oMath>
        <m:sSub>
          <m:sSubPr>
            <m:ctrlPr>
              <w:rPr>
                <w:rFonts w:ascii="Cambria Math" w:eastAsiaTheme="minorEastAsia" w:hAnsi="Cambria Math" w:cs="Times New Roman"/>
                <w:b/>
                <w:i w:val="0"/>
                <w:iCs w:val="0"/>
                <w:color w:val="000000" w:themeColor="text1"/>
                <w:sz w:val="20"/>
                <w:szCs w:val="20"/>
              </w:rPr>
            </m:ctrlPr>
          </m:sSubPr>
          <m:e>
            <m:acc>
              <m:accPr>
                <m:chr m:val="⃗"/>
                <m:ctrlPr>
                  <w:rPr>
                    <w:rFonts w:ascii="Cambria Math" w:eastAsiaTheme="minorEastAsia" w:hAnsi="Cambria Math" w:cs="Times New Roman"/>
                    <w:b/>
                    <w:i w:val="0"/>
                    <w:iCs w:val="0"/>
                    <w:color w:val="000000" w:themeColor="text1"/>
                    <w:sz w:val="20"/>
                    <w:szCs w:val="20"/>
                  </w:rPr>
                </m:ctrlPr>
              </m:accPr>
              <m:e>
                <m:r>
                  <m:rPr>
                    <m:sty m:val="bi"/>
                  </m:rPr>
                  <w:rPr>
                    <w:rFonts w:ascii="Cambria Math" w:eastAsiaTheme="minorEastAsia" w:hAnsi="Cambria Math" w:cs="Times New Roman"/>
                    <w:color w:val="000000" w:themeColor="text1"/>
                    <w:sz w:val="20"/>
                    <w:szCs w:val="20"/>
                  </w:rPr>
                  <m:t>x</m:t>
                </m:r>
              </m:e>
            </m:acc>
          </m:e>
          <m:sub>
            <m:r>
              <m:rPr>
                <m:sty m:val="bi"/>
              </m:rPr>
              <w:rPr>
                <w:rFonts w:ascii="Cambria Math" w:eastAsiaTheme="minorEastAsia" w:hAnsi="Cambria Math" w:cs="Times New Roman"/>
                <w:color w:val="000000" w:themeColor="text1"/>
                <w:sz w:val="20"/>
                <w:szCs w:val="20"/>
              </w:rPr>
              <m:t>i</m:t>
            </m:r>
          </m:sub>
        </m:sSub>
      </m:oMath>
      <w:r w:rsidRPr="00D62DDB">
        <w:rPr>
          <w:rFonts w:ascii="Times New Roman" w:eastAsiaTheme="minorEastAsia" w:hAnsi="Times New Roman" w:cs="Times New Roman"/>
          <w:i w:val="0"/>
          <w:iCs w:val="0"/>
          <w:color w:val="000000" w:themeColor="text1"/>
          <w:sz w:val="20"/>
          <w:szCs w:val="20"/>
        </w:rPr>
        <w:t xml:space="preserve"> and </w:t>
      </w:r>
      <m:oMath>
        <m:sSub>
          <m:sSubPr>
            <m:ctrlPr>
              <w:rPr>
                <w:rFonts w:ascii="Cambria Math" w:eastAsiaTheme="minorEastAsia" w:hAnsi="Cambria Math" w:cs="Times New Roman"/>
                <w:b/>
                <w:i w:val="0"/>
                <w:iCs w:val="0"/>
                <w:color w:val="000000" w:themeColor="text1"/>
                <w:sz w:val="20"/>
                <w:szCs w:val="20"/>
              </w:rPr>
            </m:ctrlPr>
          </m:sSubPr>
          <m:e>
            <m:acc>
              <m:accPr>
                <m:chr m:val="⃗"/>
                <m:ctrlPr>
                  <w:rPr>
                    <w:rFonts w:ascii="Cambria Math" w:eastAsiaTheme="minorEastAsia" w:hAnsi="Cambria Math" w:cs="Times New Roman"/>
                    <w:b/>
                    <w:i w:val="0"/>
                    <w:iCs w:val="0"/>
                    <w:color w:val="000000" w:themeColor="text1"/>
                    <w:sz w:val="20"/>
                    <w:szCs w:val="20"/>
                  </w:rPr>
                </m:ctrlPr>
              </m:accPr>
              <m:e>
                <m:r>
                  <m:rPr>
                    <m:sty m:val="bi"/>
                  </m:rPr>
                  <w:rPr>
                    <w:rFonts w:ascii="Cambria Math" w:eastAsiaTheme="minorEastAsia" w:hAnsi="Cambria Math" w:cs="Times New Roman"/>
                    <w:color w:val="000000" w:themeColor="text1"/>
                    <w:sz w:val="20"/>
                    <w:szCs w:val="20"/>
                  </w:rPr>
                  <m:t>y</m:t>
                </m:r>
              </m:e>
            </m:acc>
          </m:e>
          <m:sub>
            <m:r>
              <m:rPr>
                <m:sty m:val="bi"/>
              </m:rPr>
              <w:rPr>
                <w:rFonts w:ascii="Cambria Math" w:eastAsiaTheme="minorEastAsia" w:hAnsi="Cambria Math" w:cs="Times New Roman"/>
                <w:color w:val="000000" w:themeColor="text1"/>
                <w:sz w:val="20"/>
                <w:szCs w:val="20"/>
              </w:rPr>
              <m:t>i</m:t>
            </m:r>
          </m:sub>
        </m:sSub>
      </m:oMath>
      <w:r w:rsidRPr="00D62DDB">
        <w:rPr>
          <w:rFonts w:ascii="Times New Roman" w:eastAsiaTheme="minorEastAsia" w:hAnsi="Times New Roman" w:cs="Times New Roman"/>
          <w:i w:val="0"/>
          <w:iCs w:val="0"/>
          <w:color w:val="000000" w:themeColor="text1"/>
          <w:sz w:val="20"/>
          <w:szCs w:val="20"/>
        </w:rPr>
        <w:t xml:space="preserve"> are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observation for the inputs and the outputs, </w:t>
      </w:r>
    </w:p>
    <w:p w:rsidR="00C87307" w:rsidRPr="00D62DDB" w:rsidRDefault="00C87307" w:rsidP="00C87307">
      <w:pPr>
        <w:pStyle w:val="Caption"/>
        <w:spacing w:after="0"/>
        <w:ind w:left="720" w:hanging="720"/>
        <w:rPr>
          <w:rFonts w:ascii="Times New Roman" w:eastAsiaTheme="minorEastAsia" w:hAnsi="Times New Roman" w:cs="Times New Roman"/>
          <w:i w:val="0"/>
          <w:iCs w:val="0"/>
          <w:color w:val="000000" w:themeColor="text1"/>
          <w:sz w:val="20"/>
          <w:szCs w:val="20"/>
        </w:rPr>
      </w:pPr>
      <w:r w:rsidRPr="00D62DDB">
        <w:rPr>
          <w:rFonts w:ascii="Times New Roman" w:eastAsiaTheme="minorEastAsia" w:hAnsi="Times New Roman" w:cs="Times New Roman"/>
          <w:i w:val="0"/>
          <w:iCs w:val="0"/>
          <w:color w:val="000000" w:themeColor="text1"/>
          <w:sz w:val="20"/>
          <w:szCs w:val="20"/>
        </w:rPr>
        <w:t xml:space="preserve">          </w:t>
      </w:r>
      <w:r w:rsidRPr="00D62DDB">
        <w:rPr>
          <w:rFonts w:ascii="Times New Roman" w:eastAsiaTheme="minorEastAsia" w:hAnsi="Times New Roman" w:cs="Times New Roman"/>
          <w:b/>
          <w:i w:val="0"/>
          <w:iCs w:val="0"/>
          <w:color w:val="000000" w:themeColor="text1"/>
          <w:sz w:val="20"/>
          <w:szCs w:val="20"/>
        </w:rPr>
        <w:t xml:space="preserve"> </w:t>
      </w:r>
      <m:oMath>
        <m:acc>
          <m:accPr>
            <m:chr m:val="⃗"/>
            <m:ctrlPr>
              <w:rPr>
                <w:rFonts w:ascii="Cambria Math" w:eastAsiaTheme="minorEastAsia" w:hAnsi="Cambria Math" w:cs="Times New Roman"/>
                <w:b/>
                <w:i w:val="0"/>
                <w:iCs w:val="0"/>
                <w:color w:val="000000" w:themeColor="text1"/>
                <w:sz w:val="20"/>
                <w:szCs w:val="20"/>
              </w:rPr>
            </m:ctrlPr>
          </m:accPr>
          <m:e>
            <m:r>
              <m:rPr>
                <m:sty m:val="bi"/>
              </m:rPr>
              <w:rPr>
                <w:rFonts w:ascii="Cambria Math" w:eastAsiaTheme="minorEastAsia" w:hAnsi="Cambria Math" w:cs="Times New Roman"/>
                <w:color w:val="000000" w:themeColor="text1"/>
                <w:sz w:val="20"/>
                <w:szCs w:val="20"/>
              </w:rPr>
              <m:t>r</m:t>
            </m:r>
          </m:e>
        </m:acc>
      </m:oMath>
      <w:r w:rsidRPr="00D62DDB">
        <w:rPr>
          <w:rFonts w:ascii="Times New Roman" w:eastAsiaTheme="minorEastAsia" w:hAnsi="Times New Roman" w:cs="Times New Roman"/>
          <w:i w:val="0"/>
          <w:iCs w:val="0"/>
          <w:color w:val="000000" w:themeColor="text1"/>
          <w:sz w:val="20"/>
          <w:szCs w:val="20"/>
        </w:rPr>
        <w:t xml:space="preserve"> </w:t>
      </w:r>
      <w:proofErr w:type="gramStart"/>
      <w:r w:rsidRPr="00D62DDB">
        <w:rPr>
          <w:rFonts w:ascii="Times New Roman" w:eastAsiaTheme="minorEastAsia" w:hAnsi="Times New Roman" w:cs="Times New Roman"/>
          <w:i w:val="0"/>
          <w:iCs w:val="0"/>
          <w:color w:val="000000" w:themeColor="text1"/>
          <w:sz w:val="20"/>
          <w:szCs w:val="20"/>
        </w:rPr>
        <w:t>is</w:t>
      </w:r>
      <w:proofErr w:type="gramEnd"/>
      <w:r w:rsidRPr="00D62DDB">
        <w:rPr>
          <w:rFonts w:ascii="Times New Roman" w:eastAsiaTheme="minorEastAsia" w:hAnsi="Times New Roman" w:cs="Times New Roman"/>
          <w:i w:val="0"/>
          <w:iCs w:val="0"/>
          <w:color w:val="000000" w:themeColor="text1"/>
          <w:sz w:val="20"/>
          <w:szCs w:val="20"/>
        </w:rPr>
        <w:t xml:space="preserve"> the parameters whose values need to be calculated</w:t>
      </w:r>
    </w:p>
    <w:p w:rsidR="00C87307" w:rsidRPr="00D62DDB" w:rsidRDefault="00C87307" w:rsidP="00C87307">
      <w:pPr>
        <w:rPr>
          <w:rFonts w:ascii="Times New Roman" w:eastAsiaTheme="minorEastAsia" w:hAnsi="Times New Roman" w:cs="Times New Roman"/>
          <w:color w:val="000000" w:themeColor="text1"/>
          <w:sz w:val="20"/>
          <w:szCs w:val="20"/>
        </w:rPr>
      </w:pPr>
    </w:p>
    <w:p w:rsidR="00C87307" w:rsidRPr="00D62DDB" w:rsidRDefault="00C87307" w:rsidP="00C87307">
      <w:pPr>
        <w:pStyle w:val="ListParagraph"/>
        <w:numPr>
          <w:ilvl w:val="0"/>
          <w:numId w:val="1"/>
        </w:numPr>
        <w:outlineLvl w:val="0"/>
        <w:rPr>
          <w:rFonts w:ascii="Times New Roman" w:hAnsi="Times New Roman" w:cs="Times New Roman"/>
          <w:b/>
          <w:color w:val="000000" w:themeColor="text1"/>
        </w:rPr>
      </w:pPr>
      <w:r w:rsidRPr="00D62DDB">
        <w:rPr>
          <w:rFonts w:ascii="Times New Roman" w:hAnsi="Times New Roman" w:cs="Times New Roman"/>
          <w:b/>
          <w:color w:val="000000" w:themeColor="text1"/>
        </w:rPr>
        <w:t>Training Dataset Generation</w:t>
      </w:r>
    </w:p>
    <w:p w:rsidR="00C87307" w:rsidRPr="00D62DDB" w:rsidRDefault="00C87307" w:rsidP="00C87307">
      <w:pPr>
        <w:rPr>
          <w:rFonts w:ascii="Times New Roman" w:eastAsiaTheme="minorEastAsia" w:hAnsi="Times New Roman" w:cs="Times New Roman"/>
          <w:color w:val="000000" w:themeColor="text1"/>
          <w:sz w:val="20"/>
          <w:szCs w:val="20"/>
        </w:rPr>
      </w:pPr>
      <w:r w:rsidRPr="00D62DDB">
        <w:rPr>
          <w:rFonts w:ascii="Times New Roman" w:eastAsiaTheme="minorEastAsia" w:hAnsi="Times New Roman" w:cs="Times New Roman"/>
          <w:color w:val="000000" w:themeColor="text1"/>
          <w:sz w:val="20"/>
          <w:szCs w:val="20"/>
        </w:rPr>
        <w:t xml:space="preserve">A training dataset is the key to the reduced order models. A good dataset shall consider cover the most of the input sets for the models. To achieve that objective, we add excitations to the </w:t>
      </w:r>
      <w:proofErr w:type="spellStart"/>
      <w:r w:rsidRPr="00D62DDB">
        <w:rPr>
          <w:rFonts w:ascii="Times New Roman" w:eastAsiaTheme="minorEastAsia" w:hAnsi="Times New Roman" w:cs="Times New Roman"/>
          <w:color w:val="000000" w:themeColor="text1"/>
          <w:sz w:val="20"/>
          <w:szCs w:val="20"/>
        </w:rPr>
        <w:t>EnergyPlus</w:t>
      </w:r>
      <w:proofErr w:type="spellEnd"/>
      <w:r w:rsidRPr="00D62DDB">
        <w:rPr>
          <w:rFonts w:ascii="Times New Roman" w:eastAsiaTheme="minorEastAsia" w:hAnsi="Times New Roman" w:cs="Times New Roman"/>
          <w:color w:val="000000" w:themeColor="text1"/>
          <w:sz w:val="20"/>
          <w:szCs w:val="20"/>
        </w:rPr>
        <w:t xml:space="preserve"> model. The excitations are realized by adding random noise to the zone temperature </w:t>
      </w:r>
      <w:proofErr w:type="spellStart"/>
      <w:r w:rsidRPr="00D62DDB">
        <w:rPr>
          <w:rFonts w:ascii="Times New Roman" w:eastAsiaTheme="minorEastAsia" w:hAnsi="Times New Roman" w:cs="Times New Roman"/>
          <w:color w:val="000000" w:themeColor="text1"/>
          <w:sz w:val="20"/>
          <w:szCs w:val="20"/>
        </w:rPr>
        <w:t>setpoint</w:t>
      </w:r>
      <w:proofErr w:type="spellEnd"/>
      <w:r w:rsidRPr="00D62DDB">
        <w:rPr>
          <w:rFonts w:ascii="Times New Roman" w:eastAsiaTheme="minorEastAsia" w:hAnsi="Times New Roman" w:cs="Times New Roman"/>
          <w:color w:val="000000" w:themeColor="text1"/>
          <w:sz w:val="20"/>
          <w:szCs w:val="20"/>
        </w:rPr>
        <w:t>:</w:t>
      </w:r>
    </w:p>
    <w:tbl>
      <w:tblPr>
        <w:tblW w:w="0" w:type="auto"/>
        <w:tblLook w:val="04A0" w:firstRow="1" w:lastRow="0" w:firstColumn="1" w:lastColumn="0" w:noHBand="0" w:noVBand="1"/>
      </w:tblPr>
      <w:tblGrid>
        <w:gridCol w:w="8811"/>
        <w:gridCol w:w="549"/>
      </w:tblGrid>
      <w:tr w:rsidR="00C87307" w:rsidRPr="00D62DDB" w:rsidTr="005D3B2D">
        <w:tc>
          <w:tcPr>
            <w:tcW w:w="8811" w:type="dxa"/>
            <w:hideMark/>
          </w:tcPr>
          <w:p w:rsidR="00C87307" w:rsidRPr="00D62DDB" w:rsidRDefault="00E45FED" w:rsidP="005D3B2D">
            <w:pPr>
              <w:spacing w:line="240" w:lineRule="auto"/>
              <w:jc w:val="center"/>
              <w:rPr>
                <w:rFonts w:ascii="Arial" w:eastAsia="Times New Roman" w:hAnsi="Arial" w:cs="Arial"/>
                <w:color w:val="000000" w:themeColor="text1"/>
                <w:sz w:val="20"/>
                <w:szCs w:val="20"/>
                <w:highlight w:val="cyan"/>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i,set,s</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i,set,s,nom</m:t>
                    </m:r>
                  </m:sup>
                </m:sSubSup>
                <m:r>
                  <w:rPr>
                    <w:rFonts w:ascii="Cambria Math" w:hAnsi="Cambria Math" w:cs="Times New Roman"/>
                    <w:color w:val="000000" w:themeColor="text1"/>
                  </w:rPr>
                  <m:t>+2rand(-1,1)</m:t>
                </m:r>
              </m:oMath>
            </m:oMathPara>
          </w:p>
        </w:tc>
        <w:tc>
          <w:tcPr>
            <w:tcW w:w="549" w:type="dxa"/>
            <w:vAlign w:val="center"/>
            <w:hideMark/>
          </w:tcPr>
          <w:p w:rsidR="00C87307" w:rsidRPr="00D62DDB" w:rsidRDefault="00C87307" w:rsidP="005D3B2D">
            <w:pPr>
              <w:rPr>
                <w:rFonts w:ascii="Arial" w:eastAsia="Calibri" w:hAnsi="Arial" w:cs="Arial"/>
                <w:color w:val="000000" w:themeColor="text1"/>
                <w:sz w:val="20"/>
                <w:szCs w:val="20"/>
              </w:rPr>
            </w:pPr>
            <w:r w:rsidRPr="00D62DDB">
              <w:rPr>
                <w:rFonts w:ascii="Times New Roman" w:hAnsi="Times New Roman" w:cs="Times New Roman"/>
                <w:color w:val="000000" w:themeColor="text1"/>
              </w:rPr>
              <w:t>(</w:t>
            </w:r>
            <w:r w:rsidRPr="00D62DDB">
              <w:rPr>
                <w:rFonts w:ascii="Times New Roman" w:hAnsi="Times New Roman" w:cs="Times New Roman"/>
                <w:iCs/>
                <w:color w:val="000000" w:themeColor="text1"/>
              </w:rPr>
              <w:fldChar w:fldCharType="begin"/>
            </w:r>
            <w:r w:rsidRPr="00D62DDB">
              <w:rPr>
                <w:rFonts w:ascii="Times New Roman" w:hAnsi="Times New Roman" w:cs="Times New Roman"/>
                <w:color w:val="000000" w:themeColor="text1"/>
              </w:rPr>
              <w:instrText xml:space="preserve"> SEQ _ \* ARABIC </w:instrText>
            </w:r>
            <w:r w:rsidRPr="00D62DDB">
              <w:rPr>
                <w:rFonts w:ascii="Times New Roman" w:hAnsi="Times New Roman" w:cs="Times New Roman"/>
                <w:iCs/>
                <w:color w:val="000000" w:themeColor="text1"/>
              </w:rPr>
              <w:fldChar w:fldCharType="separate"/>
            </w:r>
            <w:r w:rsidRPr="00D62DDB">
              <w:rPr>
                <w:rFonts w:ascii="Times New Roman" w:hAnsi="Times New Roman" w:cs="Times New Roman"/>
                <w:noProof/>
                <w:color w:val="000000" w:themeColor="text1"/>
              </w:rPr>
              <w:t>9</w:t>
            </w:r>
            <w:r w:rsidRPr="00D62DDB">
              <w:rPr>
                <w:rFonts w:ascii="Times New Roman" w:hAnsi="Times New Roman" w:cs="Times New Roman"/>
                <w:iCs/>
                <w:color w:val="000000" w:themeColor="text1"/>
              </w:rPr>
              <w:fldChar w:fldCharType="end"/>
            </w:r>
            <w:r w:rsidRPr="00D62DDB">
              <w:rPr>
                <w:rFonts w:ascii="Times New Roman" w:hAnsi="Times New Roman" w:cs="Times New Roman"/>
                <w:iCs/>
                <w:color w:val="000000" w:themeColor="text1"/>
              </w:rPr>
              <w:t>)</w:t>
            </w:r>
          </w:p>
        </w:tc>
      </w:tr>
    </w:tbl>
    <w:p w:rsidR="00C87307" w:rsidRDefault="00C87307" w:rsidP="00C87307">
      <w:pPr>
        <w:pStyle w:val="Caption"/>
        <w:spacing w:after="0"/>
        <w:rPr>
          <w:rFonts w:ascii="Times New Roman" w:eastAsiaTheme="minorEastAsia" w:hAnsi="Times New Roman" w:cs="Times New Roman"/>
          <w:i w:val="0"/>
          <w:iCs w:val="0"/>
          <w:color w:val="000000" w:themeColor="text1"/>
          <w:sz w:val="20"/>
          <w:szCs w:val="20"/>
        </w:rPr>
      </w:pPr>
      <w:proofErr w:type="gramStart"/>
      <w:r w:rsidRPr="00D62DDB">
        <w:rPr>
          <w:rFonts w:ascii="Times New Roman" w:eastAsiaTheme="minorEastAsia" w:hAnsi="Times New Roman" w:cs="Times New Roman"/>
          <w:i w:val="0"/>
          <w:iCs w:val="0"/>
          <w:color w:val="000000" w:themeColor="text1"/>
          <w:sz w:val="20"/>
          <w:szCs w:val="20"/>
        </w:rPr>
        <w:t>where</w:t>
      </w:r>
      <w:proofErr w:type="gramEnd"/>
      <w:r w:rsidRPr="00D62DDB">
        <w:rPr>
          <w:rFonts w:ascii="Times New Roman" w:hAnsi="Times New Roman" w:cs="Times New Roman"/>
          <w:i w:val="0"/>
          <w:iCs w:val="0"/>
          <w:color w:val="000000" w:themeColor="text1"/>
          <w:sz w:val="20"/>
          <w:szCs w:val="20"/>
        </w:rPr>
        <w:t xml:space="preserve"> </w:t>
      </w:r>
      <m:oMath>
        <m:sSubSup>
          <m:sSubSupPr>
            <m:ctrlPr>
              <w:rPr>
                <w:rFonts w:ascii="Cambria Math" w:hAnsi="Cambria Math" w:cs="Times New Roman"/>
                <w:b/>
                <w:color w:val="000000" w:themeColor="text1"/>
              </w:rPr>
            </m:ctrlPr>
          </m:sSubSupPr>
          <m:e>
            <m:r>
              <m:rPr>
                <m:sty m:val="bi"/>
              </m:rPr>
              <w:rPr>
                <w:rFonts w:ascii="Cambria Math" w:hAnsi="Cambria Math" w:cs="Times New Roman"/>
                <w:color w:val="000000" w:themeColor="text1"/>
              </w:rPr>
              <m:t>T</m:t>
            </m:r>
          </m:e>
          <m:sub>
            <m:r>
              <m:rPr>
                <m:sty m:val="bi"/>
              </m:rPr>
              <w:rPr>
                <w:rFonts w:ascii="Cambria Math" w:hAnsi="Cambria Math" w:cs="Times New Roman"/>
                <w:color w:val="000000" w:themeColor="text1"/>
              </w:rPr>
              <m:t>t</m:t>
            </m:r>
          </m:sub>
          <m:sup>
            <m:r>
              <m:rPr>
                <m:sty m:val="bi"/>
              </m:rPr>
              <w:rPr>
                <w:rFonts w:ascii="Cambria Math" w:hAnsi="Cambria Math" w:cs="Times New Roman"/>
                <w:color w:val="000000" w:themeColor="text1"/>
              </w:rPr>
              <m:t>i,set,s,nom</m:t>
            </m:r>
          </m:sup>
        </m:sSubSup>
      </m:oMath>
      <w:r w:rsidRPr="00D62DDB">
        <w:rPr>
          <w:rFonts w:ascii="Times New Roman" w:eastAsiaTheme="minorEastAsia" w:hAnsi="Times New Roman" w:cs="Times New Roman"/>
          <w:i w:val="0"/>
          <w:iCs w:val="0"/>
          <w:color w:val="000000" w:themeColor="text1"/>
          <w:sz w:val="20"/>
          <w:szCs w:val="20"/>
        </w:rPr>
        <w:t xml:space="preserve"> </w:t>
      </w:r>
      <w:r>
        <w:rPr>
          <w:rFonts w:ascii="Times New Roman" w:eastAsiaTheme="minorEastAsia" w:hAnsi="Times New Roman" w:cs="Times New Roman"/>
          <w:i w:val="0"/>
          <w:iCs w:val="0"/>
          <w:color w:val="000000" w:themeColor="text1"/>
          <w:sz w:val="20"/>
          <w:szCs w:val="20"/>
        </w:rPr>
        <w:t xml:space="preserve">is </w:t>
      </w:r>
      <w:r w:rsidRPr="00D62DDB">
        <w:rPr>
          <w:rFonts w:ascii="Times New Roman" w:eastAsiaTheme="minorEastAsia" w:hAnsi="Times New Roman" w:cs="Times New Roman"/>
          <w:i w:val="0"/>
          <w:iCs w:val="0"/>
          <w:color w:val="000000" w:themeColor="text1"/>
          <w:sz w:val="20"/>
          <w:szCs w:val="20"/>
        </w:rPr>
        <w:t>the</w:t>
      </w:r>
      <w:r>
        <w:rPr>
          <w:rFonts w:ascii="Times New Roman" w:eastAsiaTheme="minorEastAsia" w:hAnsi="Times New Roman" w:cs="Times New Roman"/>
          <w:i w:val="0"/>
          <w:iCs w:val="0"/>
          <w:color w:val="000000" w:themeColor="text1"/>
          <w:sz w:val="20"/>
          <w:szCs w:val="20"/>
        </w:rPr>
        <w:t xml:space="preserve"> nominal</w:t>
      </w:r>
      <w:r w:rsidRPr="00D62DDB">
        <w:rPr>
          <w:rFonts w:ascii="Times New Roman" w:eastAsiaTheme="minorEastAsia" w:hAnsi="Times New Roman" w:cs="Times New Roman"/>
          <w:i w:val="0"/>
          <w:iCs w:val="0"/>
          <w:color w:val="000000" w:themeColor="text1"/>
          <w:sz w:val="20"/>
          <w:szCs w:val="20"/>
        </w:rPr>
        <w:t xml:space="preserve"> zone temperature </w:t>
      </w:r>
      <w:proofErr w:type="spellStart"/>
      <w:r w:rsidRPr="00D62DDB">
        <w:rPr>
          <w:rFonts w:ascii="Times New Roman" w:eastAsiaTheme="minorEastAsia" w:hAnsi="Times New Roman" w:cs="Times New Roman"/>
          <w:i w:val="0"/>
          <w:iCs w:val="0"/>
          <w:color w:val="000000" w:themeColor="text1"/>
          <w:sz w:val="20"/>
          <w:szCs w:val="20"/>
        </w:rPr>
        <w:t>setpoint</w:t>
      </w:r>
      <w:proofErr w:type="spellEnd"/>
      <w:r w:rsidRPr="00D62DDB">
        <w:rPr>
          <w:rFonts w:ascii="Times New Roman" w:eastAsiaTheme="minorEastAsia" w:hAnsi="Times New Roman" w:cs="Times New Roman"/>
          <w:i w:val="0"/>
          <w:iCs w:val="0"/>
          <w:color w:val="000000" w:themeColor="text1"/>
          <w:sz w:val="20"/>
          <w:szCs w:val="20"/>
        </w:rPr>
        <w:t xml:space="preserve"> for the </w:t>
      </w:r>
      <m:oMath>
        <m:r>
          <w:rPr>
            <w:rFonts w:ascii="Cambria Math" w:eastAsiaTheme="minorEastAsia" w:hAnsi="Cambria Math" w:cs="Times New Roman"/>
            <w:color w:val="000000" w:themeColor="text1"/>
            <w:sz w:val="20"/>
            <w:szCs w:val="20"/>
          </w:rPr>
          <m:t>s</m:t>
        </m:r>
      </m:oMath>
      <w:r w:rsidRPr="00D62DDB">
        <w:rPr>
          <w:rFonts w:ascii="Times New Roman" w:eastAsiaTheme="minorEastAsia" w:hAnsi="Times New Roman" w:cs="Times New Roman"/>
          <w:i w:val="0"/>
          <w:iCs w:val="0"/>
          <w:color w:val="000000" w:themeColor="text1"/>
          <w:sz w:val="20"/>
          <w:szCs w:val="20"/>
        </w:rPr>
        <w:t xml:space="preserve">th room in the </w:t>
      </w:r>
      <m:oMath>
        <m:r>
          <w:rPr>
            <w:rFonts w:ascii="Cambria Math" w:eastAsiaTheme="minorEastAsia" w:hAnsi="Cambria Math" w:cs="Times New Roman"/>
            <w:color w:val="000000" w:themeColor="text1"/>
            <w:sz w:val="20"/>
            <w:szCs w:val="20"/>
          </w:rPr>
          <m:t>i</m:t>
        </m:r>
      </m:oMath>
      <w:r w:rsidRPr="00D62DDB">
        <w:rPr>
          <w:rFonts w:ascii="Times New Roman" w:eastAsiaTheme="minorEastAsia" w:hAnsi="Times New Roman" w:cs="Times New Roman"/>
          <w:i w:val="0"/>
          <w:iCs w:val="0"/>
          <w:color w:val="000000" w:themeColor="text1"/>
          <w:sz w:val="20"/>
          <w:szCs w:val="20"/>
        </w:rPr>
        <w:t xml:space="preserve">th thermal zone at the </w:t>
      </w:r>
      <m:oMath>
        <m:r>
          <w:rPr>
            <w:rFonts w:ascii="Cambria Math" w:eastAsiaTheme="minorEastAsia" w:hAnsi="Cambria Math" w:cs="Times New Roman"/>
            <w:color w:val="000000" w:themeColor="text1"/>
            <w:sz w:val="20"/>
            <w:szCs w:val="20"/>
          </w:rPr>
          <m:t>t</m:t>
        </m:r>
      </m:oMath>
      <w:r>
        <w:rPr>
          <w:rFonts w:ascii="Times New Roman" w:eastAsiaTheme="minorEastAsia" w:hAnsi="Times New Roman" w:cs="Times New Roman"/>
          <w:i w:val="0"/>
          <w:iCs w:val="0"/>
          <w:color w:val="000000" w:themeColor="text1"/>
          <w:sz w:val="20"/>
          <w:szCs w:val="20"/>
        </w:rPr>
        <w:t>th time step;</w:t>
      </w:r>
    </w:p>
    <w:p w:rsidR="00C87307" w:rsidRDefault="00C87307" w:rsidP="00C87307">
      <w:pPr>
        <w:rPr>
          <w:rFonts w:ascii="Times New Roman" w:eastAsiaTheme="minorEastAsia" w:hAnsi="Times New Roman" w:cs="Times New Roman"/>
          <w:color w:val="000000" w:themeColor="text1"/>
          <w:sz w:val="20"/>
          <w:szCs w:val="20"/>
        </w:rPr>
      </w:pPr>
      <w:r w:rsidRPr="00CD1846">
        <w:rPr>
          <w:rFonts w:ascii="Times New Roman" w:eastAsiaTheme="minorEastAsia" w:hAnsi="Times New Roman" w:cs="Times New Roman"/>
          <w:color w:val="000000" w:themeColor="text1"/>
          <w:sz w:val="20"/>
          <w:szCs w:val="20"/>
        </w:rPr>
        <w:t xml:space="preserve">         </w:t>
      </w:r>
      <m:oMath>
        <m:r>
          <w:rPr>
            <w:rFonts w:ascii="Cambria Math" w:eastAsiaTheme="minorEastAsia" w:hAnsi="Cambria Math" w:cs="Times New Roman"/>
            <w:color w:val="000000" w:themeColor="text1"/>
            <w:sz w:val="20"/>
            <w:szCs w:val="20"/>
          </w:rPr>
          <m:t>rand</m:t>
        </m:r>
        <m:d>
          <m:dPr>
            <m:ctrlPr>
              <w:rPr>
                <w:rFonts w:ascii="Cambria Math" w:eastAsiaTheme="minorEastAsia" w:hAnsi="Cambria Math" w:cs="Times New Roman"/>
                <w:color w:val="000000" w:themeColor="text1"/>
                <w:sz w:val="20"/>
                <w:szCs w:val="20"/>
              </w:rPr>
            </m:ctrlPr>
          </m:dPr>
          <m:e>
            <m:r>
              <w:rPr>
                <w:rFonts w:ascii="Cambria Math" w:eastAsiaTheme="minorEastAsia" w:hAnsi="Cambria Math" w:cs="Times New Roman"/>
                <w:color w:val="000000" w:themeColor="text1"/>
                <w:sz w:val="20"/>
                <w:szCs w:val="20"/>
              </w:rPr>
              <m:t>a</m:t>
            </m:r>
            <m:r>
              <m:rPr>
                <m:sty m:val="p"/>
              </m:rPr>
              <w:rPr>
                <w:rFonts w:ascii="Cambria Math" w:eastAsiaTheme="minorEastAsia" w:hAnsi="Cambria Math" w:cs="Times New Roman"/>
                <w:color w:val="000000" w:themeColor="text1"/>
                <w:sz w:val="20"/>
                <w:szCs w:val="20"/>
              </w:rPr>
              <m:t>,</m:t>
            </m:r>
            <m:r>
              <w:rPr>
                <w:rFonts w:ascii="Cambria Math" w:eastAsiaTheme="minorEastAsia" w:hAnsi="Cambria Math" w:cs="Times New Roman"/>
                <w:color w:val="000000" w:themeColor="text1"/>
                <w:sz w:val="20"/>
                <w:szCs w:val="20"/>
              </w:rPr>
              <m:t>b</m:t>
            </m:r>
          </m:e>
        </m:d>
      </m:oMath>
      <w:r w:rsidRPr="00CD1846">
        <w:rPr>
          <w:rFonts w:ascii="Times New Roman" w:eastAsiaTheme="minorEastAsia" w:hAnsi="Times New Roman" w:cs="Times New Roman"/>
          <w:color w:val="000000" w:themeColor="text1"/>
          <w:sz w:val="20"/>
          <w:szCs w:val="20"/>
        </w:rPr>
        <w:t xml:space="preserve"> </w:t>
      </w:r>
      <w:proofErr w:type="gramStart"/>
      <w:r w:rsidRPr="00CD1846">
        <w:rPr>
          <w:rFonts w:ascii="Times New Roman" w:eastAsiaTheme="minorEastAsia" w:hAnsi="Times New Roman" w:cs="Times New Roman"/>
          <w:color w:val="000000" w:themeColor="text1"/>
          <w:sz w:val="20"/>
          <w:szCs w:val="20"/>
        </w:rPr>
        <w:t>is</w:t>
      </w:r>
      <w:proofErr w:type="gramEnd"/>
      <w:r w:rsidRPr="00CD1846">
        <w:rPr>
          <w:rFonts w:ascii="Times New Roman" w:eastAsiaTheme="minorEastAsia" w:hAnsi="Times New Roman" w:cs="Times New Roman"/>
          <w:color w:val="000000" w:themeColor="text1"/>
          <w:sz w:val="20"/>
          <w:szCs w:val="20"/>
        </w:rPr>
        <w:t xml:space="preserve"> a function that returns a random value between </w:t>
      </w:r>
      <m:oMath>
        <m:r>
          <w:rPr>
            <w:rFonts w:ascii="Cambria Math" w:eastAsiaTheme="minorEastAsia" w:hAnsi="Cambria Math" w:cs="Times New Roman"/>
            <w:color w:val="000000" w:themeColor="text1"/>
            <w:sz w:val="20"/>
            <w:szCs w:val="20"/>
          </w:rPr>
          <m:t>a</m:t>
        </m:r>
      </m:oMath>
      <w:r w:rsidRPr="00CD1846">
        <w:rPr>
          <w:rFonts w:ascii="Times New Roman" w:eastAsiaTheme="minorEastAsia" w:hAnsi="Times New Roman" w:cs="Times New Roman"/>
          <w:color w:val="000000" w:themeColor="text1"/>
          <w:sz w:val="20"/>
          <w:szCs w:val="20"/>
        </w:rPr>
        <w:t xml:space="preserve"> and </w:t>
      </w:r>
      <m:oMath>
        <m:r>
          <w:rPr>
            <w:rFonts w:ascii="Cambria Math" w:eastAsiaTheme="minorEastAsia" w:hAnsi="Cambria Math" w:cs="Times New Roman"/>
            <w:color w:val="000000" w:themeColor="text1"/>
            <w:sz w:val="20"/>
            <w:szCs w:val="20"/>
          </w:rPr>
          <m:t>b</m:t>
        </m:r>
      </m:oMath>
      <w:r w:rsidRPr="00CD1846">
        <w:rPr>
          <w:rFonts w:ascii="Times New Roman" w:eastAsiaTheme="minorEastAsia" w:hAnsi="Times New Roman" w:cs="Times New Roman"/>
          <w:color w:val="000000" w:themeColor="text1"/>
          <w:sz w:val="20"/>
          <w:szCs w:val="20"/>
        </w:rPr>
        <w:t>.</w:t>
      </w:r>
    </w:p>
    <w:p w:rsidR="00080EE3" w:rsidDel="007056EB" w:rsidRDefault="00080EE3" w:rsidP="00C87307">
      <w:pPr>
        <w:rPr>
          <w:del w:id="301" w:author="Wang, Jing" w:date="2018-06-08T13:50:00Z"/>
          <w:rFonts w:ascii="Times New Roman" w:eastAsiaTheme="minorEastAsia" w:hAnsi="Times New Roman" w:cs="Times New Roman"/>
          <w:color w:val="000000" w:themeColor="text1"/>
          <w:sz w:val="20"/>
          <w:szCs w:val="20"/>
        </w:rPr>
      </w:pPr>
    </w:p>
    <w:p w:rsidR="007056EB" w:rsidRPr="00D62DDB" w:rsidRDefault="007056EB" w:rsidP="007056EB">
      <w:pPr>
        <w:rPr>
          <w:ins w:id="302" w:author="Wang, Jing" w:date="2018-06-08T13:49:00Z"/>
          <w:rFonts w:ascii="Times New Roman" w:eastAsiaTheme="minorEastAsia" w:hAnsi="Times New Roman" w:cs="Times New Roman"/>
          <w:color w:val="000000" w:themeColor="text1"/>
          <w:sz w:val="20"/>
          <w:szCs w:val="20"/>
        </w:rPr>
      </w:pPr>
    </w:p>
    <w:p w:rsidR="007056EB" w:rsidRPr="00D62DDB" w:rsidRDefault="007056EB" w:rsidP="007056EB">
      <w:pPr>
        <w:pStyle w:val="ListParagraph"/>
        <w:numPr>
          <w:ilvl w:val="0"/>
          <w:numId w:val="1"/>
        </w:numPr>
        <w:outlineLvl w:val="0"/>
        <w:rPr>
          <w:ins w:id="303" w:author="Wang, Jing" w:date="2018-06-08T13:49:00Z"/>
          <w:rFonts w:ascii="Times New Roman" w:hAnsi="Times New Roman" w:cs="Times New Roman"/>
          <w:b/>
          <w:color w:val="000000" w:themeColor="text1"/>
        </w:rPr>
      </w:pPr>
      <w:ins w:id="304" w:author="Wang, Jing" w:date="2018-06-08T13:50:00Z">
        <w:r>
          <w:rPr>
            <w:rFonts w:ascii="Times New Roman" w:hAnsi="Times New Roman" w:cs="Times New Roman"/>
            <w:b/>
            <w:color w:val="000000" w:themeColor="text1"/>
          </w:rPr>
          <w:t>Closed loop calculation example (middle office)</w:t>
        </w:r>
      </w:ins>
    </w:p>
    <w:p w:rsidR="00080EE3" w:rsidRDefault="00080EE3" w:rsidP="00C87307">
      <w:pPr>
        <w:rPr>
          <w:rFonts w:ascii="Times New Roman" w:eastAsiaTheme="minorEastAsia" w:hAnsi="Times New Roman" w:cs="Times New Roman"/>
          <w:color w:val="000000" w:themeColor="text1"/>
          <w:sz w:val="20"/>
          <w:szCs w:val="20"/>
        </w:rPr>
      </w:pPr>
    </w:p>
    <w:p w:rsidR="00704A31" w:rsidRPr="00A436AB" w:rsidRDefault="00E45FED" w:rsidP="00080EE3">
      <w:pPr>
        <w:rPr>
          <w:rFonts w:eastAsiaTheme="minorEastAsia"/>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4</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1</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sol</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3</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int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4</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5</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m:t>
              </m:r>
              <m:r>
                <w:rPr>
                  <w:rFonts w:ascii="Cambria Math" w:hAnsi="Cambria Math" w:cs="Times New Roman"/>
                  <w:color w:val="000000" w:themeColor="text1"/>
                </w:rPr>
                <m:t>hsp</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6</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4,csp,1</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20</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t</m:t>
              </m:r>
            </m:sub>
            <m:sup>
              <m:r>
                <w:rPr>
                  <w:rFonts w:ascii="Cambria Math" w:hAnsi="Cambria Math" w:cs="Times New Roman"/>
                  <w:color w:val="000000" w:themeColor="text1"/>
                </w:rPr>
                <m:t>4,wat,5</m:t>
              </m:r>
            </m:sup>
          </m:sSubSup>
        </m:oMath>
      </m:oMathPara>
    </w:p>
    <w:p w:rsidR="00A436AB" w:rsidRPr="00A436AB" w:rsidRDefault="00E45FED" w:rsidP="00A436AB">
      <w:pPr>
        <w:rPr>
          <w:rFonts w:eastAsiaTheme="minorEastAsia"/>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5</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5</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1</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sol</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3</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int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4</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5</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m:t>
              </m:r>
              <m:r>
                <w:rPr>
                  <w:rFonts w:ascii="Cambria Math" w:hAnsi="Cambria Math" w:cs="Times New Roman"/>
                  <w:color w:val="000000" w:themeColor="text1"/>
                </w:rPr>
                <m:t>hsp</m:t>
              </m:r>
            </m:sup>
          </m:sSubSup>
          <m:r>
            <w:del w:id="305" w:author="Wang, Jing" w:date="2018-06-07T14:01:00Z">
              <w:rPr>
                <w:rFonts w:ascii="Cambria Math" w:hAnsi="Cambria Math" w:cs="Times New Roman"/>
                <w:color w:val="000000" w:themeColor="text1"/>
              </w:rPr>
              <m:t>+0+…+0</m:t>
            </w:del>
          </m:r>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11</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t</m:t>
              </m:r>
            </m:sub>
            <m:sup>
              <m:r>
                <w:rPr>
                  <w:rFonts w:ascii="Cambria Math" w:hAnsi="Cambria Math" w:cs="Times New Roman"/>
                  <w:color w:val="000000" w:themeColor="text1"/>
                </w:rPr>
                <m:t>5,wat,1</m:t>
              </m:r>
            </m:sup>
          </m:sSubSup>
          <m:r>
            <w:ins w:id="306" w:author="Wang, Jing" w:date="2018-06-07T14:00:00Z">
              <w:rPr>
                <w:rFonts w:ascii="Cambria Math" w:hAnsi="Cambria Math" w:cs="Times New Roman"/>
                <w:color w:val="000000" w:themeColor="text1"/>
              </w:rPr>
              <m:t>+</m:t>
            </w:ins>
          </m:r>
          <m:sSubSup>
            <m:sSubSupPr>
              <m:ctrlPr>
                <w:ins w:id="307" w:author="Wang, Jing" w:date="2018-06-07T14:00:00Z">
                  <w:rPr>
                    <w:rFonts w:ascii="Cambria Math" w:hAnsi="Cambria Math" w:cs="Times New Roman"/>
                    <w:i/>
                    <w:color w:val="000000" w:themeColor="text1"/>
                  </w:rPr>
                </w:ins>
              </m:ctrlPr>
            </m:sSubSupPr>
            <m:e>
              <m:r>
                <w:ins w:id="308" w:author="Wang, Jing" w:date="2018-06-07T14:00:00Z">
                  <w:rPr>
                    <w:rFonts w:ascii="Cambria Math" w:hAnsi="Cambria Math" w:cs="Times New Roman"/>
                    <w:color w:val="000000" w:themeColor="text1"/>
                  </w:rPr>
                  <m:t>a</m:t>
                </w:ins>
              </m:r>
            </m:e>
            <m:sub>
              <m:r>
                <w:ins w:id="309" w:author="Wang, Jing" w:date="2018-06-07T14:00:00Z">
                  <w:rPr>
                    <w:rFonts w:ascii="Cambria Math" w:hAnsi="Cambria Math" w:cs="Times New Roman"/>
                    <w:color w:val="000000" w:themeColor="text1"/>
                  </w:rPr>
                  <m:t>21</m:t>
                </w:ins>
              </m:r>
            </m:sub>
            <m:sup>
              <m:r>
                <w:ins w:id="310" w:author="Wang, Jing" w:date="2018-06-07T14:00:00Z">
                  <w:rPr>
                    <w:rFonts w:ascii="Cambria Math" w:hAnsi="Cambria Math" w:cs="Times New Roman"/>
                    <w:color w:val="000000" w:themeColor="text1"/>
                  </w:rPr>
                  <m:t>5</m:t>
                </w:ins>
              </m:r>
            </m:sup>
          </m:sSubSup>
          <m:sSubSup>
            <m:sSubSupPr>
              <m:ctrlPr>
                <w:ins w:id="311" w:author="Wang, Jing" w:date="2018-06-07T14:00:00Z">
                  <w:rPr>
                    <w:rFonts w:ascii="Cambria Math" w:hAnsi="Cambria Math" w:cs="Times New Roman"/>
                    <w:i/>
                    <w:color w:val="000000" w:themeColor="text1"/>
                  </w:rPr>
                </w:ins>
              </m:ctrlPr>
            </m:sSubSupPr>
            <m:e>
              <m:r>
                <w:ins w:id="312" w:author="Wang, Jing" w:date="2018-06-07T14:00:00Z">
                  <w:rPr>
                    <w:rFonts w:ascii="Cambria Math" w:hAnsi="Cambria Math" w:cs="Times New Roman"/>
                    <w:color w:val="000000" w:themeColor="text1"/>
                  </w:rPr>
                  <m:t>T</m:t>
                </w:ins>
              </m:r>
            </m:e>
            <m:sub>
              <m:r>
                <w:ins w:id="313" w:author="Wang, Jing" w:date="2018-06-07T14:00:00Z">
                  <w:rPr>
                    <w:rFonts w:ascii="Cambria Math" w:hAnsi="Cambria Math" w:cs="Times New Roman"/>
                    <w:color w:val="000000" w:themeColor="text1"/>
                  </w:rPr>
                  <m:t>t</m:t>
                </w:ins>
              </m:r>
            </m:sub>
            <m:sup>
              <m:r>
                <w:ins w:id="314" w:author="Wang, Jing" w:date="2018-06-07T14:00:00Z">
                  <w:rPr>
                    <w:rFonts w:ascii="Cambria Math" w:hAnsi="Cambria Math" w:cs="Times New Roman"/>
                    <w:color w:val="000000" w:themeColor="text1"/>
                  </w:rPr>
                  <m:t>4,wal,5</m:t>
                </w:ins>
              </m:r>
            </m:sup>
          </m:sSubSup>
        </m:oMath>
      </m:oMathPara>
    </w:p>
    <w:p w:rsidR="00A436AB" w:rsidRPr="00F935FF" w:rsidRDefault="00E45FED" w:rsidP="00A436AB">
      <w:pPr>
        <w:rPr>
          <w:rFonts w:eastAsiaTheme="minorEastAsia"/>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4,wal,5</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1</m:t>
              </m:r>
            </m:sub>
            <m:sup>
              <m:r>
                <w:rPr>
                  <w:rFonts w:ascii="Cambria Math" w:hAnsi="Cambria Math" w:cs="Times New Roman"/>
                  <w:color w:val="000000" w:themeColor="text1"/>
                </w:rPr>
                <m:t>4,5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4,wal,5</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2</m:t>
              </m:r>
            </m:sub>
            <m:sup>
              <m:r>
                <w:rPr>
                  <w:rFonts w:ascii="Cambria Math" w:hAnsi="Cambria Math" w:cs="Times New Roman"/>
                  <w:color w:val="000000" w:themeColor="text1"/>
                </w:rPr>
                <m:t>4,5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3</m:t>
              </m:r>
            </m:sub>
            <m:sup>
              <m:r>
                <w:rPr>
                  <w:rFonts w:ascii="Cambria Math" w:hAnsi="Cambria Math" w:cs="Times New Roman"/>
                  <w:color w:val="000000" w:themeColor="text1"/>
                </w:rPr>
                <m:t>4,5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5</m:t>
              </m:r>
            </m:sup>
          </m:sSubSup>
        </m:oMath>
      </m:oMathPara>
    </w:p>
    <w:p w:rsidR="00F935FF" w:rsidRPr="009B149B" w:rsidRDefault="00E45FED" w:rsidP="00A436AB">
      <w:pPr>
        <w:rPr>
          <w:ins w:id="315" w:author="Wang, Jing" w:date="2018-06-07T17:37:00Z"/>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r>
                    <w:rPr>
                      <w:rFonts w:ascii="Cambria Math" w:eastAsiaTheme="minorEastAsia" w:hAnsi="Cambria Math"/>
                      <w:color w:val="000000" w:themeColor="text1"/>
                    </w:rPr>
                    <m:t>1                0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21</m:t>
                      </m:r>
                    </m:sub>
                    <m:sup>
                      <m:r>
                        <w:rPr>
                          <w:rFonts w:ascii="Cambria Math" w:hAnsi="Cambria Math" w:cs="Times New Roman"/>
                          <w:color w:val="000000" w:themeColor="text1"/>
                        </w:rPr>
                        <m:t>4</m:t>
                      </m:r>
                    </m:sup>
                  </m:sSubSup>
                  <m:ctrlPr>
                    <w:rPr>
                      <w:rFonts w:ascii="Cambria Math" w:hAnsi="Cambria Math" w:cs="Times New Roman"/>
                      <w:i/>
                      <w:color w:val="000000" w:themeColor="text1"/>
                    </w:rPr>
                  </m:ctrlPr>
                </m:e>
                <m:e>
                  <m:r>
                    <w:rPr>
                      <w:rFonts w:ascii="Cambria Math" w:hAnsi="Cambria Math" w:cs="Times New Roman"/>
                      <w:color w:val="000000" w:themeColor="text1"/>
                    </w:rPr>
                    <m:t xml:space="preserve">0                1     </m:t>
                  </m:r>
                  <m:r>
                    <w:rPr>
                      <w:rFonts w:ascii="Cambria Math" w:eastAsiaTheme="minorEastAsia" w:hAnsi="Cambria Math"/>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21</m:t>
                      </m:r>
                    </m:sub>
                    <m:sup>
                      <m:r>
                        <w:rPr>
                          <w:rFonts w:ascii="Cambria Math" w:hAnsi="Cambria Math" w:cs="Times New Roman"/>
                          <w:color w:val="000000" w:themeColor="text1"/>
                        </w:rPr>
                        <m:t>5</m:t>
                      </m:r>
                    </m:sup>
                  </m:sSubSup>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2</m:t>
                      </m:r>
                    </m:sub>
                    <m:sup>
                      <m:r>
                        <w:rPr>
                          <w:rFonts w:ascii="Cambria Math" w:hAnsi="Cambria Math" w:cs="Times New Roman"/>
                          <w:color w:val="000000" w:themeColor="text1"/>
                        </w:rPr>
                        <m:t>4,5</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3</m:t>
                      </m:r>
                    </m:sub>
                    <m:sup>
                      <m:r>
                        <w:rPr>
                          <w:rFonts w:ascii="Cambria Math" w:hAnsi="Cambria Math" w:cs="Times New Roman"/>
                          <w:color w:val="000000" w:themeColor="text1"/>
                        </w:rPr>
                        <m:t>4,5</m:t>
                      </m:r>
                    </m:sup>
                  </m:sSubSup>
                  <m:r>
                    <w:rPr>
                      <w:rFonts w:ascii="Cambria Math" w:hAnsi="Cambria Math" w:cs="Times New Roman"/>
                      <w:color w:val="000000" w:themeColor="text1"/>
                    </w:rPr>
                    <m:t xml:space="preserve">        1    </m:t>
                  </m:r>
                  <m:ctrlPr>
                    <w:rPr>
                      <w:rFonts w:ascii="Cambria Math" w:hAnsi="Cambria Math" w:cs="Times New Roman"/>
                      <w:i/>
                      <w:color w:val="000000" w:themeColor="text1"/>
                    </w:rPr>
                  </m:ctrlPr>
                </m:e>
              </m:eqArr>
            </m:e>
          </m:d>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m:t>
                      </m:r>
                    </m:sup>
                  </m:sSubSup>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5</m:t>
                      </m:r>
                    </m:sup>
                  </m:sSubSup>
                  <m:ctrlPr>
                    <w:rPr>
                      <w:rFonts w:ascii="Cambria Math" w:eastAsia="Cambria Math" w:hAnsi="Cambria Math" w:cs="Cambria Math"/>
                      <w:i/>
                      <w:color w:val="000000" w:themeColor="text1"/>
                    </w:rPr>
                  </m:ctrlP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4,wal,5</m:t>
                      </m:r>
                    </m:sup>
                  </m:sSubSup>
                </m:e>
              </m:eqArr>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m>
                    <m:mPr>
                      <m:mcs>
                        <m:mc>
                          <m:mcPr>
                            <m:count m:val="2"/>
                            <m:mcJc m:val="center"/>
                          </m:mcPr>
                        </m:mc>
                      </m:mcs>
                      <m:ctrlPr>
                        <w:rPr>
                          <w:rFonts w:ascii="Cambria Math" w:eastAsiaTheme="minorEastAsia" w:hAnsi="Cambria Math"/>
                          <w:i/>
                          <w:color w:val="000000" w:themeColor="text1"/>
                        </w:rPr>
                      </m:ctrlPr>
                    </m:mPr>
                    <m:m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4</m:t>
                            </m:r>
                          </m:sup>
                        </m:sSubSup>
                      </m:e>
                      <m:e>
                        <m:r>
                          <w:rPr>
                            <w:rFonts w:ascii="Cambria Math" w:eastAsiaTheme="minorEastAsia" w:hAnsi="Cambria Math"/>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 xml:space="preserve"> a</m:t>
                            </m:r>
                          </m:e>
                          <m:sub>
                            <m:r>
                              <w:rPr>
                                <w:rFonts w:ascii="Cambria Math" w:hAnsi="Cambria Math" w:cs="Times New Roman"/>
                                <w:color w:val="000000" w:themeColor="text1"/>
                              </w:rPr>
                              <m:t>1</m:t>
                            </m:r>
                          </m:sub>
                          <m:sup>
                            <m:r>
                              <w:rPr>
                                <w:rFonts w:ascii="Cambria Math" w:hAnsi="Cambria Math" w:cs="Times New Roman"/>
                                <w:color w:val="000000" w:themeColor="text1"/>
                              </w:rPr>
                              <m:t>4</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4</m:t>
                            </m:r>
                          </m:sup>
                        </m:sSubSup>
                        <m:r>
                          <w:rPr>
                            <w:rFonts w:ascii="Cambria Math" w:hAnsi="Cambria Math" w:cs="Times New Roman"/>
                            <w:color w:val="000000" w:themeColor="text1"/>
                          </w:rPr>
                          <m:t xml:space="preserve">     ⋯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20</m:t>
                            </m:r>
                          </m:sub>
                          <m:sup>
                            <m:r>
                              <w:rPr>
                                <w:rFonts w:ascii="Cambria Math" w:hAnsi="Cambria Math" w:cs="Times New Roman"/>
                                <w:color w:val="000000" w:themeColor="text1"/>
                              </w:rPr>
                              <m:t>4</m:t>
                            </m:r>
                          </m:sup>
                        </m:sSubSup>
                      </m:e>
                    </m:mr>
                    <m:m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5</m:t>
                            </m:r>
                          </m:sup>
                        </m:sSubSup>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 xml:space="preserve">   a</m:t>
                            </m:r>
                          </m:e>
                          <m:sub>
                            <m:r>
                              <w:rPr>
                                <w:rFonts w:ascii="Cambria Math" w:hAnsi="Cambria Math" w:cs="Times New Roman"/>
                                <w:color w:val="000000" w:themeColor="text1"/>
                              </w:rPr>
                              <m:t>1</m:t>
                            </m:r>
                          </m:sub>
                          <m:sup>
                            <m:r>
                              <w:rPr>
                                <w:rFonts w:ascii="Cambria Math" w:hAnsi="Cambria Math" w:cs="Times New Roman"/>
                                <w:color w:val="000000" w:themeColor="text1"/>
                              </w:rPr>
                              <m:t>5</m:t>
                            </m:r>
                          </m:sup>
                        </m:sSubSup>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2</m:t>
                            </m:r>
                          </m:sub>
                          <m:sup>
                            <m:r>
                              <w:rPr>
                                <w:rFonts w:ascii="Cambria Math" w:hAnsi="Cambria Math" w:cs="Times New Roman"/>
                                <w:color w:val="000000" w:themeColor="text1"/>
                              </w:rPr>
                              <m:t>5</m:t>
                            </m:r>
                          </m:sup>
                        </m:sSubSup>
                        <m:r>
                          <w:rPr>
                            <w:rFonts w:ascii="Cambria Math" w:hAnsi="Cambria Math" w:cs="Times New Roman"/>
                            <w:color w:val="000000" w:themeColor="text1"/>
                          </w:rPr>
                          <m:t xml:space="preserve">     ⋯       0  </m:t>
                        </m:r>
                      </m:e>
                    </m:mr>
                  </m:m>
                </m:e>
                <m:e>
                  <m:r>
                    <w:rPr>
                      <w:rFonts w:ascii="Cambria Math" w:eastAsiaTheme="minorEastAsia" w:hAnsi="Cambria Math"/>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0</m:t>
                      </m:r>
                    </m:sub>
                    <m:sup>
                      <m:r>
                        <w:rPr>
                          <w:rFonts w:ascii="Cambria Math" w:hAnsi="Cambria Math" w:cs="Times New Roman"/>
                          <w:color w:val="000000" w:themeColor="text1"/>
                        </w:rPr>
                        <m:t>4,5</m:t>
                      </m:r>
                    </m:sup>
                  </m:sSubSup>
                  <m:r>
                    <w:rPr>
                      <w:rFonts w:ascii="Cambria Math" w:hAnsi="Cambria Math" w:cs="Times New Roman"/>
                      <w:color w:val="000000" w:themeColor="text1"/>
                    </w:rPr>
                    <m:t xml:space="preserve">      0          0      ⋯       0   </m:t>
                  </m:r>
                </m:e>
              </m:eqArr>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r>
                    <w:rPr>
                      <w:rFonts w:ascii="Cambria Math" w:eastAsiaTheme="minorEastAsia" w:hAnsi="Cambria Math"/>
                      <w:color w:val="000000" w:themeColor="text1"/>
                    </w:rPr>
                    <m:t>1</m:t>
                  </m: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m:t>
                      </m:r>
                    </m:sub>
                    <m:sup>
                      <m:r>
                        <w:rPr>
                          <w:rFonts w:ascii="Cambria Math" w:hAnsi="Cambria Math" w:cs="Times New Roman"/>
                          <w:color w:val="000000" w:themeColor="text1"/>
                        </w:rPr>
                        <m:t>amb</m:t>
                      </m:r>
                    </m:sup>
                  </m:sSubSup>
                  <m:ctrlPr>
                    <w:rPr>
                      <w:rFonts w:ascii="Cambria Math" w:eastAsia="Cambria Math" w:hAnsi="Cambria Math" w:cs="Cambria Math"/>
                      <w:i/>
                      <w:color w:val="000000" w:themeColor="text1"/>
                    </w:rPr>
                  </m:ctrlP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sol</m:t>
                      </m:r>
                    </m:sup>
                  </m:sSubSup>
                  <m:ctrlPr>
                    <w:rPr>
                      <w:rFonts w:ascii="Cambria Math" w:eastAsia="Cambria Math" w:hAnsi="Cambria Math" w:cs="Cambria Math"/>
                      <w:i/>
                      <w:color w:val="000000" w:themeColor="text1"/>
                    </w:rPr>
                  </m:ctrlP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Q</m:t>
                      </m:r>
                    </m:e>
                    <m:sub>
                      <m:r>
                        <w:rPr>
                          <w:rFonts w:ascii="Cambria Math" w:hAnsi="Cambria Math" w:cs="Times New Roman"/>
                          <w:color w:val="000000" w:themeColor="text1"/>
                        </w:rPr>
                        <m:t>t</m:t>
                      </m:r>
                    </m:sub>
                    <m:sup>
                      <m:r>
                        <w:rPr>
                          <w:rFonts w:ascii="Cambria Math" w:hAnsi="Cambria Math" w:cs="Times New Roman"/>
                          <w:color w:val="000000" w:themeColor="text1"/>
                        </w:rPr>
                        <m:t>int</m:t>
                      </m:r>
                    </m:sup>
                  </m:sSubSup>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m:t>
                  </m:r>
                  <m:ctrlPr>
                    <w:rPr>
                      <w:rFonts w:ascii="Cambria Math" w:eastAsia="Cambria Math" w:hAnsi="Cambria Math" w:cs="Cambria Math"/>
                      <w:i/>
                      <w:color w:val="000000" w:themeColor="text1"/>
                    </w:rPr>
                  </m:ctrlP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t</m:t>
                      </m:r>
                    </m:sub>
                    <m:sup>
                      <m:r>
                        <w:rPr>
                          <w:rFonts w:ascii="Cambria Math" w:hAnsi="Cambria Math" w:cs="Times New Roman"/>
                          <w:color w:val="000000" w:themeColor="text1"/>
                        </w:rPr>
                        <m:t>4,wat,5</m:t>
                      </m:r>
                    </m:sup>
                  </m:sSubSup>
                </m:e>
              </m:eqArr>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4</m:t>
                      </m:r>
                    </m:sub>
                    <m:sup>
                      <m:r>
                        <w:rPr>
                          <w:rFonts w:ascii="Cambria Math" w:hAnsi="Cambria Math" w:cs="Times New Roman"/>
                          <w:color w:val="000000" w:themeColor="text1"/>
                        </w:rPr>
                        <m:t>4</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ctrlPr>
                    <w:rPr>
                      <w:rFonts w:ascii="Cambria Math" w:hAnsi="Cambria Math" w:cs="Times New Roman"/>
                      <w:i/>
                      <w:color w:val="000000" w:themeColor="text1"/>
                    </w:rPr>
                  </m:ctrlP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a</m:t>
                      </m:r>
                    </m:e>
                    <m:sub>
                      <m:r>
                        <w:rPr>
                          <w:rFonts w:ascii="Cambria Math" w:hAnsi="Cambria Math" w:cs="Times New Roman"/>
                          <w:color w:val="000000" w:themeColor="text1"/>
                        </w:rPr>
                        <m:t>4</m:t>
                      </m:r>
                    </m:sub>
                    <m:sup>
                      <m:r>
                        <w:rPr>
                          <w:rFonts w:ascii="Cambria Math" w:hAnsi="Cambria Math" w:cs="Times New Roman"/>
                          <w:color w:val="000000" w:themeColor="text1"/>
                        </w:rPr>
                        <m:t>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i</m:t>
                      </m:r>
                    </m:sup>
                  </m:sSubSup>
                  <m:ctrlPr>
                    <w:rPr>
                      <w:rFonts w:ascii="Cambria Math" w:eastAsia="Cambria Math" w:hAnsi="Cambria Math" w:cs="Cambria Math"/>
                      <w:i/>
                      <w:color w:val="000000" w:themeColor="text1"/>
                    </w:rPr>
                  </m:ctrlPr>
                </m:e>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b</m:t>
                      </m:r>
                    </m:e>
                    <m:sub>
                      <m:r>
                        <w:rPr>
                          <w:rFonts w:ascii="Cambria Math" w:hAnsi="Cambria Math" w:cs="Times New Roman"/>
                          <w:color w:val="000000" w:themeColor="text1"/>
                        </w:rPr>
                        <m:t>1</m:t>
                      </m:r>
                    </m:sub>
                    <m:sup>
                      <m:r>
                        <w:rPr>
                          <w:rFonts w:ascii="Cambria Math" w:hAnsi="Cambria Math" w:cs="Times New Roman"/>
                          <w:color w:val="000000" w:themeColor="text1"/>
                        </w:rPr>
                        <m:t>4,5</m:t>
                      </m:r>
                    </m:sup>
                  </m:sSubSup>
                  <m:sSubSup>
                    <m:sSubSupPr>
                      <m:ctrlPr>
                        <w:rPr>
                          <w:rFonts w:ascii="Cambria Math" w:hAnsi="Cambria Math" w:cs="Times New Roman"/>
                          <w:i/>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t-∆t</m:t>
                      </m:r>
                    </m:sub>
                    <m:sup>
                      <m:r>
                        <w:rPr>
                          <w:rFonts w:ascii="Cambria Math" w:hAnsi="Cambria Math" w:cs="Times New Roman"/>
                          <w:color w:val="000000" w:themeColor="text1"/>
                        </w:rPr>
                        <m:t>4,wal,5</m:t>
                      </m:r>
                    </m:sup>
                  </m:sSubSup>
                  <m:ctrlPr>
                    <w:rPr>
                      <w:rFonts w:ascii="Cambria Math" w:hAnsi="Cambria Math" w:cs="Times New Roman"/>
                      <w:i/>
                      <w:color w:val="000000" w:themeColor="text1"/>
                    </w:rPr>
                  </m:ctrlPr>
                </m:e>
              </m:eqArr>
            </m:e>
          </m:d>
        </m:oMath>
      </m:oMathPara>
    </w:p>
    <w:p w:rsidR="009B149B" w:rsidRDefault="009B149B" w:rsidP="00A436AB">
      <w:pPr>
        <w:rPr>
          <w:ins w:id="316" w:author="Wang, Jing" w:date="2018-06-07T17:37:00Z"/>
          <w:rFonts w:eastAsiaTheme="minorEastAsia"/>
          <w:color w:val="000000" w:themeColor="text1"/>
        </w:rPr>
      </w:pPr>
    </w:p>
    <w:p w:rsidR="00197D99" w:rsidRPr="007056EB" w:rsidRDefault="00197D99" w:rsidP="007056EB">
      <w:pPr>
        <w:rPr>
          <w:rFonts w:eastAsiaTheme="minorEastAsia"/>
          <w:color w:val="000000" w:themeColor="text1"/>
          <w:rPrChange w:id="317" w:author="Wang, Jing" w:date="2018-06-08T13:50:00Z">
            <w:rPr/>
          </w:rPrChange>
        </w:rPr>
        <w:pPrChange w:id="318" w:author="Wang, Jing" w:date="2018-06-08T13:50:00Z">
          <w:pPr/>
        </w:pPrChange>
      </w:pPr>
      <w:bookmarkStart w:id="319" w:name="_GoBack"/>
      <w:bookmarkEnd w:id="319"/>
    </w:p>
    <w:p w:rsidR="0030531C" w:rsidRPr="0030531C" w:rsidRDefault="0030531C" w:rsidP="00A436AB">
      <w:pPr>
        <w:rPr>
          <w:rFonts w:eastAsiaTheme="minorEastAsia"/>
          <w:color w:val="000000" w:themeColor="text1"/>
        </w:rPr>
      </w:pPr>
    </w:p>
    <w:sectPr w:rsidR="0030531C" w:rsidRPr="0030531C" w:rsidSect="005D3B2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ED" w:rsidRDefault="00E45FED">
      <w:pPr>
        <w:spacing w:after="0" w:line="240" w:lineRule="auto"/>
      </w:pPr>
      <w:r>
        <w:separator/>
      </w:r>
    </w:p>
  </w:endnote>
  <w:endnote w:type="continuationSeparator" w:id="0">
    <w:p w:rsidR="00E45FED" w:rsidRDefault="00E4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F64" w:rsidRDefault="00213F64" w:rsidP="005D3B2D">
    <w:pPr>
      <w:pStyle w:val="Foote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temperature of the thermal zone is essentially equal to the return air temperature for the air handling units;</w:t>
    </w:r>
  </w:p>
  <w:p w:rsidR="00213F64" w:rsidRDefault="00213F64" w:rsidP="005D3B2D">
    <w:pPr>
      <w:pStyle w:val="Foote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temperature of the </w:t>
    </w:r>
    <w:r w:rsidRPr="004C0655">
      <w:rPr>
        <w:rFonts w:ascii="Times New Roman" w:hAnsi="Times New Roman" w:cs="Times New Roman"/>
      </w:rPr>
      <w:t xml:space="preserve">internal wall </w:t>
    </w:r>
    <w:r>
      <w:rPr>
        <w:rFonts w:ascii="Times New Roman" w:hAnsi="Times New Roman" w:cs="Times New Roman"/>
      </w:rPr>
      <w:t>is essentially equal to the average value of the</w:t>
    </w:r>
    <w:r w:rsidRPr="004C0655">
      <w:rPr>
        <w:rFonts w:ascii="Times New Roman" w:hAnsi="Times New Roman" w:cs="Times New Roman"/>
      </w:rPr>
      <w:t xml:space="preserve"> inside and outside face</w:t>
    </w:r>
    <w:r>
      <w:rPr>
        <w:rFonts w:ascii="Times New Roman" w:hAnsi="Times New Roman" w:cs="Times New Roman"/>
      </w:rPr>
      <w:t xml:space="preserve"> temperature;</w:t>
    </w:r>
  </w:p>
  <w:p w:rsidR="00213F64" w:rsidRDefault="00213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ED" w:rsidRDefault="00E45FED">
      <w:pPr>
        <w:spacing w:after="0" w:line="240" w:lineRule="auto"/>
      </w:pPr>
      <w:r>
        <w:separator/>
      </w:r>
    </w:p>
  </w:footnote>
  <w:footnote w:type="continuationSeparator" w:id="0">
    <w:p w:rsidR="00E45FED" w:rsidRDefault="00E45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F69DF"/>
    <w:multiLevelType w:val="multilevel"/>
    <w:tmpl w:val="A5204B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49E6653"/>
    <w:multiLevelType w:val="hybridMultilevel"/>
    <w:tmpl w:val="8156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Jing">
    <w15:presenceInfo w15:providerId="AD" w15:userId="S-1-5-21-19610888-2120439649-608991905-241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12"/>
    <w:rsid w:val="00003820"/>
    <w:rsid w:val="00080EE3"/>
    <w:rsid w:val="00197D99"/>
    <w:rsid w:val="00213F64"/>
    <w:rsid w:val="002974D9"/>
    <w:rsid w:val="0030531C"/>
    <w:rsid w:val="00351512"/>
    <w:rsid w:val="003F4141"/>
    <w:rsid w:val="004A54A5"/>
    <w:rsid w:val="005326CE"/>
    <w:rsid w:val="005D3B2D"/>
    <w:rsid w:val="00704A31"/>
    <w:rsid w:val="007056EB"/>
    <w:rsid w:val="009854F3"/>
    <w:rsid w:val="009B149B"/>
    <w:rsid w:val="00A436AB"/>
    <w:rsid w:val="00A7312B"/>
    <w:rsid w:val="00AA7E85"/>
    <w:rsid w:val="00B81FE5"/>
    <w:rsid w:val="00C87307"/>
    <w:rsid w:val="00CF1252"/>
    <w:rsid w:val="00D84FDC"/>
    <w:rsid w:val="00DD0CAD"/>
    <w:rsid w:val="00E339FE"/>
    <w:rsid w:val="00E45FED"/>
    <w:rsid w:val="00E51028"/>
    <w:rsid w:val="00EA7DA3"/>
    <w:rsid w:val="00F02C94"/>
    <w:rsid w:val="00F42AEF"/>
    <w:rsid w:val="00F62733"/>
    <w:rsid w:val="00F9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E3592-75C4-4B7B-8528-37E21147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07"/>
    <w:pPr>
      <w:spacing w:after="0" w:line="360" w:lineRule="auto"/>
      <w:ind w:left="720"/>
      <w:contextualSpacing/>
    </w:pPr>
  </w:style>
  <w:style w:type="table" w:styleId="TableGrid">
    <w:name w:val="Table Grid"/>
    <w:basedOn w:val="TableNormal"/>
    <w:uiPriority w:val="39"/>
    <w:rsid w:val="00C8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730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87307"/>
    <w:rPr>
      <w:color w:val="808080"/>
    </w:rPr>
  </w:style>
  <w:style w:type="paragraph" w:styleId="Header">
    <w:name w:val="header"/>
    <w:basedOn w:val="Normal"/>
    <w:link w:val="HeaderChar"/>
    <w:uiPriority w:val="99"/>
    <w:unhideWhenUsed/>
    <w:rsid w:val="00C87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307"/>
  </w:style>
  <w:style w:type="paragraph" w:styleId="Footer">
    <w:name w:val="footer"/>
    <w:basedOn w:val="Normal"/>
    <w:link w:val="FooterChar"/>
    <w:uiPriority w:val="99"/>
    <w:unhideWhenUsed/>
    <w:rsid w:val="00C8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dc:creator>
  <cp:keywords/>
  <dc:description/>
  <cp:lastModifiedBy>Wang, Jing</cp:lastModifiedBy>
  <cp:revision>11</cp:revision>
  <dcterms:created xsi:type="dcterms:W3CDTF">2018-06-06T23:35:00Z</dcterms:created>
  <dcterms:modified xsi:type="dcterms:W3CDTF">2018-06-08T20:50:00Z</dcterms:modified>
</cp:coreProperties>
</file>